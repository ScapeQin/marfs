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6E98" w14:textId="77777777" w:rsidR="004C6412" w:rsidRDefault="004C6412" w:rsidP="004C6412">
      <w:pPr>
        <w:widowControl w:val="0"/>
        <w:autoSpaceDE w:val="0"/>
        <w:autoSpaceDN w:val="0"/>
        <w:adjustRightInd w:val="0"/>
        <w:rPr>
          <w:ins w:id="0" w:author="First name Last name" w:date="2015-04-12T16:22:00Z"/>
          <w:rFonts w:ascii="Arial" w:hAnsi="Arial" w:cs="Arial"/>
        </w:rPr>
      </w:pPr>
      <w:r w:rsidRPr="00F760C4">
        <w:rPr>
          <w:rFonts w:ascii="Arial" w:hAnsi="Arial" w:cs="Arial"/>
        </w:rPr>
        <w:t>Configuration Information</w:t>
      </w:r>
    </w:p>
    <w:p w14:paraId="2BCA7A92" w14:textId="77777777" w:rsidR="000C7580" w:rsidRDefault="000C7580" w:rsidP="004C6412">
      <w:pPr>
        <w:widowControl w:val="0"/>
        <w:autoSpaceDE w:val="0"/>
        <w:autoSpaceDN w:val="0"/>
        <w:adjustRightInd w:val="0"/>
        <w:rPr>
          <w:ins w:id="1" w:author="First name Last name" w:date="2015-04-12T16:22:00Z"/>
          <w:rFonts w:ascii="Arial" w:hAnsi="Arial" w:cs="Arial"/>
        </w:rPr>
      </w:pPr>
    </w:p>
    <w:p w14:paraId="11CCF80D" w14:textId="7F54C95C" w:rsidR="000C7580" w:rsidRPr="000C7580" w:rsidRDefault="000C7580" w:rsidP="004C6412">
      <w:pPr>
        <w:widowControl w:val="0"/>
        <w:autoSpaceDE w:val="0"/>
        <w:autoSpaceDN w:val="0"/>
        <w:adjustRightInd w:val="0"/>
        <w:rPr>
          <w:rFonts w:ascii="Arial" w:hAnsi="Arial" w:cs="Arial"/>
          <w:sz w:val="36"/>
          <w:szCs w:val="36"/>
          <w:rPrChange w:id="2" w:author="First name Last name" w:date="2015-04-12T16:23:00Z">
            <w:rPr>
              <w:rFonts w:ascii="Arial" w:hAnsi="Arial" w:cs="Arial"/>
            </w:rPr>
          </w:rPrChange>
        </w:rPr>
      </w:pPr>
      <w:ins w:id="3" w:author="First name Last name" w:date="2015-04-12T16:22:00Z">
        <w:r w:rsidRPr="000C7580">
          <w:rPr>
            <w:rFonts w:ascii="Arial" w:hAnsi="Arial" w:cs="Arial"/>
            <w:sz w:val="36"/>
            <w:szCs w:val="36"/>
            <w:rPrChange w:id="4" w:author="First name Last name" w:date="2015-04-12T16:23:00Z">
              <w:rPr>
                <w:rFonts w:ascii="Arial" w:hAnsi="Arial" w:cs="Arial"/>
              </w:rPr>
            </w:rPrChange>
          </w:rPr>
          <w:t>Extended Attribute Information</w:t>
        </w:r>
      </w:ins>
    </w:p>
    <w:p w14:paraId="603696FB" w14:textId="77777777" w:rsidR="004C6412" w:rsidRPr="00F760C4" w:rsidRDefault="004C6412" w:rsidP="004C6412">
      <w:pPr>
        <w:widowControl w:val="0"/>
        <w:autoSpaceDE w:val="0"/>
        <w:autoSpaceDN w:val="0"/>
        <w:adjustRightInd w:val="0"/>
        <w:rPr>
          <w:rFonts w:ascii="Arial" w:hAnsi="Arial" w:cs="Arial"/>
        </w:rPr>
      </w:pPr>
    </w:p>
    <w:p w14:paraId="294B0C41" w14:textId="18F1CCEF" w:rsidR="004C6412" w:rsidRDefault="002A14E8" w:rsidP="004C6412">
      <w:pPr>
        <w:widowControl w:val="0"/>
        <w:autoSpaceDE w:val="0"/>
        <w:autoSpaceDN w:val="0"/>
        <w:adjustRightInd w:val="0"/>
        <w:rPr>
          <w:rFonts w:ascii="Arial" w:hAnsi="Arial" w:cs="Arial"/>
        </w:rPr>
      </w:pPr>
      <w:proofErr w:type="spellStart"/>
      <w:r>
        <w:rPr>
          <w:rFonts w:ascii="Arial" w:hAnsi="Arial" w:cs="Arial"/>
        </w:rPr>
        <w:t>MAR</w:t>
      </w:r>
      <w:r w:rsidR="002633C6">
        <w:rPr>
          <w:rFonts w:ascii="Arial" w:hAnsi="Arial" w:cs="Arial"/>
        </w:rPr>
        <w:t>_reserved_xattrs</w:t>
      </w:r>
      <w:proofErr w:type="spellEnd"/>
    </w:p>
    <w:p w14:paraId="0072D745" w14:textId="77777777" w:rsidR="002633C6" w:rsidRDefault="002633C6" w:rsidP="004C6412">
      <w:pPr>
        <w:widowControl w:val="0"/>
        <w:autoSpaceDE w:val="0"/>
        <w:autoSpaceDN w:val="0"/>
        <w:adjustRightInd w:val="0"/>
        <w:rPr>
          <w:rFonts w:ascii="Arial" w:hAnsi="Arial" w:cs="Arial"/>
        </w:rPr>
      </w:pPr>
    </w:p>
    <w:p w14:paraId="50B92026" w14:textId="47A2247E"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MARobjid</w:t>
      </w:r>
      <w:proofErr w:type="spellEnd"/>
      <w:r>
        <w:rPr>
          <w:rFonts w:ascii="Arial" w:hAnsi="Arial" w:cs="Arial"/>
        </w:rPr>
        <w:t xml:space="preserve">  (object</w:t>
      </w:r>
      <w:r w:rsidR="0067649E">
        <w:rPr>
          <w:rFonts w:ascii="Arial" w:hAnsi="Arial" w:cs="Arial"/>
        </w:rPr>
        <w:t>-creation</w:t>
      </w:r>
      <w:r>
        <w:rPr>
          <w:rFonts w:ascii="Arial" w:hAnsi="Arial" w:cs="Arial"/>
        </w:rPr>
        <w:t xml:space="preserve"> template with many fields)</w:t>
      </w:r>
    </w:p>
    <w:p w14:paraId="7BA8E872" w14:textId="325ECA12" w:rsidR="002633C6" w:rsidRDefault="002633C6" w:rsidP="004C6412">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MARpost</w:t>
      </w:r>
      <w:proofErr w:type="spellEnd"/>
      <w:r>
        <w:rPr>
          <w:rFonts w:ascii="Arial" w:hAnsi="Arial" w:cs="Arial"/>
        </w:rPr>
        <w:t xml:space="preserve">   (post object</w:t>
      </w:r>
      <w:r w:rsidR="0067649E">
        <w:rPr>
          <w:rFonts w:ascii="Arial" w:hAnsi="Arial" w:cs="Arial"/>
        </w:rPr>
        <w:t>-</w:t>
      </w:r>
      <w:r>
        <w:rPr>
          <w:rFonts w:ascii="Arial" w:hAnsi="Arial" w:cs="Arial"/>
        </w:rPr>
        <w:t>creation updatable info)</w:t>
      </w:r>
    </w:p>
    <w:p w14:paraId="71DD0BC1" w14:textId="77777777" w:rsidR="000C7580" w:rsidRDefault="002633C6" w:rsidP="004C6412">
      <w:pPr>
        <w:widowControl w:val="0"/>
        <w:autoSpaceDE w:val="0"/>
        <w:autoSpaceDN w:val="0"/>
        <w:adjustRightInd w:val="0"/>
        <w:rPr>
          <w:ins w:id="5" w:author="First name Last name" w:date="2015-04-12T16:19:00Z"/>
          <w:rFonts w:ascii="Arial" w:hAnsi="Arial" w:cs="Arial"/>
        </w:rPr>
      </w:pPr>
      <w:r>
        <w:rPr>
          <w:rFonts w:ascii="Arial" w:hAnsi="Arial" w:cs="Arial"/>
        </w:rPr>
        <w:t xml:space="preserve">  </w:t>
      </w:r>
      <w:proofErr w:type="spellStart"/>
      <w:r>
        <w:rPr>
          <w:rFonts w:ascii="Arial" w:hAnsi="Arial" w:cs="Arial"/>
        </w:rPr>
        <w:t>MARrestart</w:t>
      </w:r>
      <w:proofErr w:type="spellEnd"/>
      <w:r>
        <w:rPr>
          <w:rFonts w:ascii="Arial" w:hAnsi="Arial" w:cs="Arial"/>
        </w:rPr>
        <w:t xml:space="preserve">  (restart flag for </w:t>
      </w:r>
      <w:proofErr w:type="spellStart"/>
      <w:r>
        <w:rPr>
          <w:rFonts w:ascii="Arial" w:hAnsi="Arial" w:cs="Arial"/>
        </w:rPr>
        <w:t>pftool</w:t>
      </w:r>
      <w:proofErr w:type="spellEnd"/>
      <w:r>
        <w:rPr>
          <w:rFonts w:ascii="Arial" w:hAnsi="Arial" w:cs="Arial"/>
        </w:rPr>
        <w:t xml:space="preserve"> restart</w:t>
      </w:r>
    </w:p>
    <w:p w14:paraId="4CEB812E" w14:textId="09C5FDFD" w:rsidR="002633C6" w:rsidRDefault="000C7580" w:rsidP="004C6412">
      <w:pPr>
        <w:widowControl w:val="0"/>
        <w:autoSpaceDE w:val="0"/>
        <w:autoSpaceDN w:val="0"/>
        <w:adjustRightInd w:val="0"/>
        <w:rPr>
          <w:rFonts w:ascii="Arial" w:hAnsi="Arial" w:cs="Arial"/>
        </w:rPr>
      </w:pPr>
      <w:ins w:id="6" w:author="First name Last name" w:date="2015-04-12T16:19:00Z">
        <w:r>
          <w:rPr>
            <w:rFonts w:ascii="Arial" w:hAnsi="Arial" w:cs="Arial"/>
          </w:rPr>
          <w:t xml:space="preserve">  </w:t>
        </w:r>
        <w:proofErr w:type="spellStart"/>
        <w:r>
          <w:rPr>
            <w:rFonts w:ascii="Arial" w:hAnsi="Arial" w:cs="Arial"/>
          </w:rPr>
          <w:t>MARslave</w:t>
        </w:r>
        <w:proofErr w:type="spellEnd"/>
        <w:r>
          <w:rPr>
            <w:rFonts w:ascii="Arial" w:hAnsi="Arial" w:cs="Arial"/>
          </w:rPr>
          <w:t xml:space="preserve">  (used on directories (future) for hashing files into </w:t>
        </w:r>
        <w:proofErr w:type="spellStart"/>
        <w:r>
          <w:rPr>
            <w:rFonts w:ascii="Arial" w:hAnsi="Arial" w:cs="Arial"/>
          </w:rPr>
          <w:t>slavep</w:t>
        </w:r>
      </w:ins>
      <w:ins w:id="7" w:author="First name Last name" w:date="2015-04-12T16:20:00Z">
        <w:r>
          <w:rPr>
            <w:rFonts w:ascii="Arial" w:hAnsi="Arial" w:cs="Arial"/>
          </w:rPr>
          <w:t>’s</w:t>
        </w:r>
        <w:proofErr w:type="spellEnd"/>
        <w:r>
          <w:rPr>
            <w:rFonts w:ascii="Arial" w:hAnsi="Arial" w:cs="Arial"/>
          </w:rPr>
          <w:t>)</w:t>
        </w:r>
      </w:ins>
      <w:del w:id="8" w:author="First name Last name" w:date="2015-04-12T16:19:00Z">
        <w:r w:rsidR="002633C6" w:rsidDel="000C7580">
          <w:rPr>
            <w:rFonts w:ascii="Arial" w:hAnsi="Arial" w:cs="Arial"/>
          </w:rPr>
          <w:delText>)</w:delText>
        </w:r>
      </w:del>
    </w:p>
    <w:p w14:paraId="6222DC55" w14:textId="77777777" w:rsidR="002633C6" w:rsidRDefault="002633C6" w:rsidP="004C6412">
      <w:pPr>
        <w:widowControl w:val="0"/>
        <w:autoSpaceDE w:val="0"/>
        <w:autoSpaceDN w:val="0"/>
        <w:adjustRightInd w:val="0"/>
        <w:rPr>
          <w:rFonts w:ascii="Arial" w:hAnsi="Arial" w:cs="Arial"/>
        </w:rPr>
      </w:pPr>
    </w:p>
    <w:p w14:paraId="20A93B04" w14:textId="67AC8B54" w:rsidR="002F5ECB" w:rsidRDefault="002633C6" w:rsidP="004C6412">
      <w:pPr>
        <w:widowControl w:val="0"/>
        <w:autoSpaceDE w:val="0"/>
        <w:autoSpaceDN w:val="0"/>
        <w:adjustRightInd w:val="0"/>
        <w:rPr>
          <w:rFonts w:ascii="Arial" w:hAnsi="Arial" w:cs="Arial"/>
        </w:rPr>
      </w:pPr>
      <w:proofErr w:type="spellStart"/>
      <w:r>
        <w:rPr>
          <w:rFonts w:ascii="Arial" w:hAnsi="Arial" w:cs="Arial"/>
        </w:rPr>
        <w:t>MARobjid</w:t>
      </w:r>
      <w:proofErr w:type="spellEnd"/>
      <w:r>
        <w:rPr>
          <w:rFonts w:ascii="Arial" w:hAnsi="Arial" w:cs="Arial"/>
        </w:rPr>
        <w:t xml:space="preserve"> fields</w:t>
      </w:r>
    </w:p>
    <w:p w14:paraId="36A400CF" w14:textId="7645BEC1" w:rsidR="002F5ECB" w:rsidRDefault="002F5ECB" w:rsidP="004C6412">
      <w:pPr>
        <w:widowControl w:val="0"/>
        <w:autoSpaceDE w:val="0"/>
        <w:autoSpaceDN w:val="0"/>
        <w:adjustRightInd w:val="0"/>
        <w:rPr>
          <w:rFonts w:ascii="Arial" w:hAnsi="Arial" w:cs="Arial"/>
        </w:rPr>
      </w:pPr>
      <w:r>
        <w:rPr>
          <w:rFonts w:ascii="Arial" w:hAnsi="Arial" w:cs="Arial"/>
        </w:rPr>
        <w:t xml:space="preserve">Object-IDs (object-names) are generated from some of these fields, though there may also be fields here (e.g. repo) that are not used in the object name.  The highest-order field in the object-name is a reversed-order copy of the </w:t>
      </w:r>
      <w:proofErr w:type="spellStart"/>
      <w:r>
        <w:rPr>
          <w:rFonts w:ascii="Arial" w:hAnsi="Arial" w:cs="Arial"/>
        </w:rPr>
        <w:t>mdfilectime</w:t>
      </w:r>
      <w:proofErr w:type="spellEnd"/>
      <w:r>
        <w:rPr>
          <w:rFonts w:ascii="Arial" w:hAnsi="Arial" w:cs="Arial"/>
        </w:rPr>
        <w:t>, because AWS docs suggest this helps maximize distribution of hashes, or something.</w:t>
      </w:r>
    </w:p>
    <w:tbl>
      <w:tblPr>
        <w:tblStyle w:val="TableGrid"/>
        <w:tblW w:w="0" w:type="auto"/>
        <w:tblLook w:val="04A0" w:firstRow="1" w:lastRow="0" w:firstColumn="1" w:lastColumn="0" w:noHBand="0" w:noVBand="1"/>
      </w:tblPr>
      <w:tblGrid>
        <w:gridCol w:w="2448"/>
        <w:gridCol w:w="6408"/>
      </w:tblGrid>
      <w:tr w:rsidR="0046354A" w:rsidDel="00324687" w14:paraId="393586AE" w14:textId="77777777" w:rsidTr="0067649E">
        <w:tc>
          <w:tcPr>
            <w:tcW w:w="2448" w:type="dxa"/>
          </w:tcPr>
          <w:p w14:paraId="7B9B83BE" w14:textId="0EF6EC3A" w:rsidR="0046354A" w:rsidRPr="00797853" w:rsidDel="00324687" w:rsidRDefault="0046354A" w:rsidP="0067649E">
            <w:pPr>
              <w:widowControl w:val="0"/>
              <w:autoSpaceDE w:val="0"/>
              <w:autoSpaceDN w:val="0"/>
              <w:adjustRightInd w:val="0"/>
              <w:rPr>
                <w:rFonts w:ascii="Arial" w:hAnsi="Arial" w:cs="Arial"/>
              </w:rPr>
            </w:pPr>
            <w:proofErr w:type="gramStart"/>
            <w:r w:rsidRPr="00797853">
              <w:rPr>
                <w:rFonts w:ascii="Arial" w:hAnsi="Arial" w:cs="Arial"/>
              </w:rPr>
              <w:t>bucket</w:t>
            </w:r>
            <w:proofErr w:type="gramEnd"/>
          </w:p>
        </w:tc>
        <w:tc>
          <w:tcPr>
            <w:tcW w:w="6408" w:type="dxa"/>
          </w:tcPr>
          <w:p w14:paraId="181A04C4" w14:textId="02D955D8" w:rsidR="0046354A" w:rsidRPr="00797853" w:rsidDel="00324687" w:rsidRDefault="0046354A" w:rsidP="0046354A">
            <w:pPr>
              <w:widowControl w:val="0"/>
              <w:autoSpaceDE w:val="0"/>
              <w:autoSpaceDN w:val="0"/>
              <w:adjustRightInd w:val="0"/>
              <w:rPr>
                <w:rFonts w:ascii="Arial" w:hAnsi="Arial" w:cs="Arial"/>
              </w:rPr>
            </w:pPr>
            <w:r w:rsidRPr="00797853">
              <w:rPr>
                <w:rFonts w:ascii="Arial" w:hAnsi="Arial" w:cs="Arial"/>
              </w:rPr>
              <w:t>Conceptually, this is “&lt;namespace&gt;</w:t>
            </w:r>
            <w:proofErr w:type="gramStart"/>
            <w:r w:rsidRPr="00797853">
              <w:rPr>
                <w:rFonts w:ascii="Arial" w:hAnsi="Arial" w:cs="Arial"/>
              </w:rPr>
              <w:t>.&lt;</w:t>
            </w:r>
            <w:proofErr w:type="gramEnd"/>
            <w:r w:rsidRPr="00797853">
              <w:rPr>
                <w:rFonts w:ascii="Arial" w:hAnsi="Arial" w:cs="Arial"/>
              </w:rPr>
              <w:t xml:space="preserve">repo&gt;”.  Bucket names in S3 are required to be no more than 63 chars, and can’t include slashes.  </w:t>
            </w:r>
            <w:proofErr w:type="spellStart"/>
            <w:r w:rsidRPr="00797853">
              <w:rPr>
                <w:rFonts w:ascii="Arial" w:hAnsi="Arial" w:cs="Arial"/>
              </w:rPr>
              <w:t>Config</w:t>
            </w:r>
            <w:proofErr w:type="spellEnd"/>
            <w:r w:rsidRPr="00797853">
              <w:rPr>
                <w:rFonts w:ascii="Arial" w:hAnsi="Arial" w:cs="Arial"/>
              </w:rPr>
              <w:t xml:space="preserve"> should enforce these constraints so this always works.  Slashes </w:t>
            </w:r>
            <w:r w:rsidR="00AF279F" w:rsidRPr="00797853">
              <w:rPr>
                <w:rFonts w:ascii="Arial" w:hAnsi="Arial" w:cs="Arial"/>
              </w:rPr>
              <w:t xml:space="preserve">in namespace </w:t>
            </w:r>
            <w:r w:rsidRPr="00797853">
              <w:rPr>
                <w:rFonts w:ascii="Arial" w:hAnsi="Arial" w:cs="Arial"/>
              </w:rPr>
              <w:t>will be escaped somehow.</w:t>
            </w:r>
          </w:p>
        </w:tc>
      </w:tr>
      <w:tr w:rsidR="003C6FD3" w14:paraId="786E2ED5" w14:textId="4480FAC1" w:rsidTr="0067649E">
        <w:tc>
          <w:tcPr>
            <w:tcW w:w="2448" w:type="dxa"/>
          </w:tcPr>
          <w:p w14:paraId="0B762B51" w14:textId="29421252" w:rsidR="003C6FD3" w:rsidRPr="00797853" w:rsidRDefault="003C6FD3" w:rsidP="0067649E">
            <w:pPr>
              <w:widowControl w:val="0"/>
              <w:autoSpaceDE w:val="0"/>
              <w:autoSpaceDN w:val="0"/>
              <w:adjustRightInd w:val="0"/>
              <w:rPr>
                <w:rFonts w:ascii="Arial" w:hAnsi="Arial" w:cs="Arial"/>
              </w:rPr>
            </w:pPr>
            <w:commentRangeStart w:id="9"/>
            <w:proofErr w:type="spellStart"/>
            <w:r w:rsidRPr="00797853">
              <w:rPr>
                <w:rFonts w:ascii="Arial" w:hAnsi="Arial" w:cs="Arial"/>
              </w:rPr>
              <w:t>Reverseorder</w:t>
            </w:r>
            <w:commentRangeEnd w:id="9"/>
            <w:proofErr w:type="spellEnd"/>
            <w:r w:rsidR="00324687" w:rsidRPr="00AF279F">
              <w:rPr>
                <w:rStyle w:val="CommentReference"/>
              </w:rPr>
              <w:commentReference w:id="9"/>
            </w:r>
            <w:r w:rsidRPr="00797853">
              <w:rPr>
                <w:rFonts w:ascii="Arial" w:hAnsi="Arial" w:cs="Arial"/>
              </w:rPr>
              <w:t xml:space="preserve"> time stamp</w:t>
            </w:r>
          </w:p>
        </w:tc>
        <w:tc>
          <w:tcPr>
            <w:tcW w:w="6408" w:type="dxa"/>
          </w:tcPr>
          <w:p w14:paraId="4F688975" w14:textId="66C5920D" w:rsidR="003C6FD3" w:rsidRPr="00797853" w:rsidRDefault="003C6FD3" w:rsidP="0067649E">
            <w:pPr>
              <w:widowControl w:val="0"/>
              <w:autoSpaceDE w:val="0"/>
              <w:autoSpaceDN w:val="0"/>
              <w:adjustRightInd w:val="0"/>
              <w:rPr>
                <w:rFonts w:ascii="Arial" w:hAnsi="Arial" w:cs="Arial"/>
              </w:rPr>
            </w:pPr>
            <w:r w:rsidRPr="00797853">
              <w:rPr>
                <w:rFonts w:ascii="Arial" w:hAnsi="Arial" w:cs="Arial"/>
              </w:rPr>
              <w:t>This is a reverse order time stamp of some kind to make sorting easy when listing objects.</w:t>
            </w:r>
          </w:p>
        </w:tc>
      </w:tr>
      <w:tr w:rsidR="003C6FD3" w14:paraId="166DD457" w14:textId="77777777" w:rsidTr="0067649E">
        <w:tc>
          <w:tcPr>
            <w:tcW w:w="2448" w:type="dxa"/>
          </w:tcPr>
          <w:p w14:paraId="36079FB5" w14:textId="6A91C2BC"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recordver</w:t>
            </w:r>
            <w:r w:rsidR="00324687">
              <w:rPr>
                <w:rFonts w:ascii="Arial" w:hAnsi="Arial" w:cs="Arial"/>
              </w:rPr>
              <w:t>s</w:t>
            </w:r>
            <w:r>
              <w:rPr>
                <w:rFonts w:ascii="Arial" w:hAnsi="Arial" w:cs="Arial"/>
              </w:rPr>
              <w:t>ion</w:t>
            </w:r>
            <w:proofErr w:type="spellEnd"/>
            <w:proofErr w:type="gramEnd"/>
          </w:p>
        </w:tc>
        <w:tc>
          <w:tcPr>
            <w:tcW w:w="6408" w:type="dxa"/>
          </w:tcPr>
          <w:p w14:paraId="5D86C62F" w14:textId="77777777" w:rsidR="003C6FD3" w:rsidRDefault="003C6FD3" w:rsidP="0067649E">
            <w:pPr>
              <w:widowControl w:val="0"/>
              <w:autoSpaceDE w:val="0"/>
              <w:autoSpaceDN w:val="0"/>
              <w:adjustRightInd w:val="0"/>
              <w:rPr>
                <w:rFonts w:ascii="Arial" w:hAnsi="Arial" w:cs="Arial"/>
              </w:rPr>
            </w:pPr>
            <w:r>
              <w:rPr>
                <w:rFonts w:ascii="Arial" w:hAnsi="Arial" w:cs="Arial"/>
              </w:rPr>
              <w:t>Version number for this record</w:t>
            </w:r>
          </w:p>
        </w:tc>
      </w:tr>
      <w:tr w:rsidR="003C6FD3" w14:paraId="20A11E06" w14:textId="77777777" w:rsidTr="0067649E">
        <w:tc>
          <w:tcPr>
            <w:tcW w:w="2448" w:type="dxa"/>
          </w:tcPr>
          <w:p w14:paraId="0E77CA3A"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mdfilecreatetime</w:t>
            </w:r>
            <w:proofErr w:type="spellEnd"/>
            <w:proofErr w:type="gramEnd"/>
          </w:p>
        </w:tc>
        <w:tc>
          <w:tcPr>
            <w:tcW w:w="6408" w:type="dxa"/>
          </w:tcPr>
          <w:p w14:paraId="2495C486"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In the case of </w:t>
            </w:r>
            <w:proofErr w:type="spellStart"/>
            <w:r>
              <w:rPr>
                <w:rFonts w:ascii="Arial" w:hAnsi="Arial" w:cs="Arial"/>
              </w:rPr>
              <w:t>uni</w:t>
            </w:r>
            <w:proofErr w:type="spellEnd"/>
            <w:r>
              <w:rPr>
                <w:rFonts w:ascii="Arial" w:hAnsi="Arial" w:cs="Arial"/>
              </w:rPr>
              <w:t xml:space="preserve"> and multi files, this is the creation time from the </w:t>
            </w:r>
            <w:proofErr w:type="spellStart"/>
            <w:r>
              <w:rPr>
                <w:rFonts w:ascii="Arial" w:hAnsi="Arial" w:cs="Arial"/>
              </w:rPr>
              <w:t>mdfile</w:t>
            </w:r>
            <w:proofErr w:type="spellEnd"/>
            <w:r>
              <w:rPr>
                <w:rFonts w:ascii="Arial" w:hAnsi="Arial" w:cs="Arial"/>
              </w:rPr>
              <w:t>.  In the case of packed, this is the creation time of the first file being packed into the object.</w:t>
            </w:r>
          </w:p>
        </w:tc>
      </w:tr>
      <w:tr w:rsidR="003C6FD3" w14:paraId="46070408" w14:textId="77777777" w:rsidTr="0067649E">
        <w:tc>
          <w:tcPr>
            <w:tcW w:w="2448" w:type="dxa"/>
          </w:tcPr>
          <w:p w14:paraId="6009A1BF" w14:textId="77777777" w:rsidR="003C6FD3" w:rsidRDefault="003C6FD3" w:rsidP="0067649E">
            <w:pPr>
              <w:widowControl w:val="0"/>
              <w:autoSpaceDE w:val="0"/>
              <w:autoSpaceDN w:val="0"/>
              <w:adjustRightInd w:val="0"/>
              <w:rPr>
                <w:rFonts w:ascii="Arial" w:hAnsi="Arial" w:cs="Arial"/>
              </w:rPr>
            </w:pPr>
            <w:proofErr w:type="spellStart"/>
            <w:r>
              <w:rPr>
                <w:rFonts w:ascii="Arial" w:hAnsi="Arial" w:cs="Arial"/>
              </w:rPr>
              <w:t>Objcreatetime</w:t>
            </w:r>
            <w:proofErr w:type="spellEnd"/>
          </w:p>
        </w:tc>
        <w:tc>
          <w:tcPr>
            <w:tcW w:w="6408" w:type="dxa"/>
          </w:tcPr>
          <w:p w14:paraId="6C8F06DC"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This field is used to put current time stamp (in addition to </w:t>
            </w:r>
            <w:proofErr w:type="spellStart"/>
            <w:r>
              <w:rPr>
                <w:rFonts w:ascii="Arial" w:hAnsi="Arial" w:cs="Arial"/>
              </w:rPr>
              <w:t>mdfile</w:t>
            </w:r>
            <w:proofErr w:type="spellEnd"/>
            <w:r>
              <w:rPr>
                <w:rFonts w:ascii="Arial" w:hAnsi="Arial" w:cs="Arial"/>
              </w:rPr>
              <w:t xml:space="preserve"> </w:t>
            </w:r>
            <w:proofErr w:type="spellStart"/>
            <w:r>
              <w:rPr>
                <w:rFonts w:ascii="Arial" w:hAnsi="Arial" w:cs="Arial"/>
              </w:rPr>
              <w:t>creat</w:t>
            </w:r>
            <w:proofErr w:type="spellEnd"/>
            <w:r>
              <w:rPr>
                <w:rFonts w:ascii="Arial" w:hAnsi="Arial" w:cs="Arial"/>
              </w:rPr>
              <w:t xml:space="preserve"> time.  This is used to “version” objects.  For example on a truncate to zero, which would put all the objects for that file into the trash, but the names will be the same as create time and </w:t>
            </w:r>
            <w:proofErr w:type="spellStart"/>
            <w:r>
              <w:rPr>
                <w:rFonts w:ascii="Arial" w:hAnsi="Arial" w:cs="Arial"/>
              </w:rPr>
              <w:t>inode</w:t>
            </w:r>
            <w:proofErr w:type="spellEnd"/>
            <w:r>
              <w:rPr>
                <w:rFonts w:ascii="Arial" w:hAnsi="Arial" w:cs="Arial"/>
              </w:rPr>
              <w:t xml:space="preserve"> remain unchanged.  This makes a unique name for the new objects for that file but yet they are still related by all fields except this one.</w:t>
            </w:r>
          </w:p>
        </w:tc>
      </w:tr>
      <w:tr w:rsidR="003C6FD3" w14:paraId="59D76DF7" w14:textId="77777777" w:rsidTr="0067649E">
        <w:tc>
          <w:tcPr>
            <w:tcW w:w="2448" w:type="dxa"/>
          </w:tcPr>
          <w:p w14:paraId="16328625"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08" w:type="dxa"/>
          </w:tcPr>
          <w:p w14:paraId="2B50E7C0" w14:textId="77777777" w:rsidR="003C6FD3" w:rsidRDefault="003C6FD3" w:rsidP="0067649E">
            <w:pPr>
              <w:widowControl w:val="0"/>
              <w:autoSpaceDE w:val="0"/>
              <w:autoSpaceDN w:val="0"/>
              <w:adjustRightInd w:val="0"/>
              <w:rPr>
                <w:rFonts w:ascii="Arial" w:hAnsi="Arial" w:cs="Arial"/>
              </w:rPr>
            </w:pPr>
            <w:r>
              <w:rPr>
                <w:rFonts w:ascii="Arial" w:hAnsi="Arial" w:cs="Arial"/>
              </w:rPr>
              <w:t>Packed if many files are being packed into the object or Not packed if not.</w:t>
            </w:r>
          </w:p>
        </w:tc>
      </w:tr>
      <w:tr w:rsidR="003C6FD3" w14:paraId="5E3E3B17" w14:textId="77777777" w:rsidTr="0067649E">
        <w:tc>
          <w:tcPr>
            <w:tcW w:w="2448" w:type="dxa"/>
          </w:tcPr>
          <w:p w14:paraId="38A285E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408" w:type="dxa"/>
          </w:tcPr>
          <w:p w14:paraId="4DF8D633" w14:textId="77777777" w:rsidR="003C6FD3" w:rsidRDefault="003C6FD3" w:rsidP="0067649E">
            <w:pPr>
              <w:widowControl w:val="0"/>
              <w:autoSpaceDE w:val="0"/>
              <w:autoSpaceDN w:val="0"/>
              <w:adjustRightInd w:val="0"/>
              <w:rPr>
                <w:rFonts w:ascii="Arial" w:hAnsi="Arial" w:cs="Arial"/>
              </w:rPr>
            </w:pPr>
            <w:r>
              <w:rPr>
                <w:rFonts w:ascii="Arial" w:hAnsi="Arial" w:cs="Arial"/>
              </w:rPr>
              <w:t>Compression type</w:t>
            </w:r>
          </w:p>
        </w:tc>
      </w:tr>
      <w:tr w:rsidR="003C6FD3" w14:paraId="3DF685FD" w14:textId="77777777" w:rsidTr="0067649E">
        <w:tc>
          <w:tcPr>
            <w:tcW w:w="2448" w:type="dxa"/>
          </w:tcPr>
          <w:p w14:paraId="146DD606"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408" w:type="dxa"/>
          </w:tcPr>
          <w:p w14:paraId="54B85089" w14:textId="77777777" w:rsidR="003C6FD3" w:rsidRDefault="003C6FD3" w:rsidP="0067649E">
            <w:pPr>
              <w:widowControl w:val="0"/>
              <w:autoSpaceDE w:val="0"/>
              <w:autoSpaceDN w:val="0"/>
              <w:adjustRightInd w:val="0"/>
              <w:rPr>
                <w:rFonts w:ascii="Arial" w:hAnsi="Arial" w:cs="Arial"/>
              </w:rPr>
            </w:pPr>
            <w:r>
              <w:rPr>
                <w:rFonts w:ascii="Arial" w:hAnsi="Arial" w:cs="Arial"/>
              </w:rPr>
              <w:t>Security type (encryption)</w:t>
            </w:r>
          </w:p>
        </w:tc>
      </w:tr>
      <w:tr w:rsidR="003C6FD3" w14:paraId="09688ACE" w14:textId="77777777" w:rsidTr="0067649E">
        <w:tc>
          <w:tcPr>
            <w:tcW w:w="2448" w:type="dxa"/>
          </w:tcPr>
          <w:p w14:paraId="357F1C2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408" w:type="dxa"/>
          </w:tcPr>
          <w:p w14:paraId="68686E9E" w14:textId="77777777" w:rsidR="003C6FD3" w:rsidRDefault="003C6FD3" w:rsidP="0067649E">
            <w:pPr>
              <w:widowControl w:val="0"/>
              <w:autoSpaceDE w:val="0"/>
              <w:autoSpaceDN w:val="0"/>
              <w:adjustRightInd w:val="0"/>
              <w:rPr>
                <w:rFonts w:ascii="Arial" w:hAnsi="Arial" w:cs="Arial"/>
              </w:rPr>
            </w:pPr>
            <w:r>
              <w:rPr>
                <w:rFonts w:ascii="Arial" w:hAnsi="Arial" w:cs="Arial"/>
              </w:rPr>
              <w:t>Correctness type (</w:t>
            </w:r>
            <w:proofErr w:type="spellStart"/>
            <w:r>
              <w:rPr>
                <w:rFonts w:ascii="Arial" w:hAnsi="Arial" w:cs="Arial"/>
              </w:rPr>
              <w:t>crc</w:t>
            </w:r>
            <w:proofErr w:type="spellEnd"/>
            <w:r>
              <w:rPr>
                <w:rFonts w:ascii="Arial" w:hAnsi="Arial" w:cs="Arial"/>
              </w:rPr>
              <w:t>/checksum)</w:t>
            </w:r>
          </w:p>
        </w:tc>
      </w:tr>
      <w:tr w:rsidR="003C6FD3" w14:paraId="114B0A7F" w14:textId="77777777" w:rsidTr="0067649E">
        <w:tc>
          <w:tcPr>
            <w:tcW w:w="2448" w:type="dxa"/>
          </w:tcPr>
          <w:p w14:paraId="0AA1A76D"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objchnksz</w:t>
            </w:r>
            <w:proofErr w:type="spellEnd"/>
            <w:proofErr w:type="gramEnd"/>
          </w:p>
        </w:tc>
        <w:tc>
          <w:tcPr>
            <w:tcW w:w="6408" w:type="dxa"/>
          </w:tcPr>
          <w:p w14:paraId="76A0C8FA" w14:textId="77777777" w:rsidR="003C6FD3" w:rsidRDefault="003C6FD3" w:rsidP="0067649E">
            <w:pPr>
              <w:widowControl w:val="0"/>
              <w:autoSpaceDE w:val="0"/>
              <w:autoSpaceDN w:val="0"/>
              <w:adjustRightInd w:val="0"/>
              <w:rPr>
                <w:rFonts w:ascii="Arial" w:hAnsi="Arial" w:cs="Arial"/>
              </w:rPr>
            </w:pPr>
            <w:r>
              <w:rPr>
                <w:rFonts w:ascii="Arial" w:hAnsi="Arial" w:cs="Arial"/>
              </w:rPr>
              <w:t xml:space="preserve">Records chunk size for multi or striped file, this value is initially populated from the repo configuration table for the file based on namespace/path, chunk size is picked based on if this is interactive or batch and for batch, it is based on the size of the file being moved, (large, </w:t>
            </w:r>
            <w:proofErr w:type="spellStart"/>
            <w:r>
              <w:rPr>
                <w:rFonts w:ascii="Arial" w:hAnsi="Arial" w:cs="Arial"/>
              </w:rPr>
              <w:t>xlarge</w:t>
            </w:r>
            <w:proofErr w:type="spellEnd"/>
            <w:r>
              <w:rPr>
                <w:rFonts w:ascii="Arial" w:hAnsi="Arial" w:cs="Arial"/>
              </w:rPr>
              <w:t>) derived from the configuration file.</w:t>
            </w:r>
          </w:p>
        </w:tc>
      </w:tr>
      <w:tr w:rsidR="003C6FD3" w14:paraId="1D6C190D" w14:textId="77777777" w:rsidTr="0067649E">
        <w:tc>
          <w:tcPr>
            <w:tcW w:w="2448" w:type="dxa"/>
          </w:tcPr>
          <w:p w14:paraId="06DE5E5E"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lastRenderedPageBreak/>
              <w:t>objchnknumber</w:t>
            </w:r>
            <w:proofErr w:type="spellEnd"/>
            <w:proofErr w:type="gramEnd"/>
          </w:p>
        </w:tc>
        <w:tc>
          <w:tcPr>
            <w:tcW w:w="6408" w:type="dxa"/>
          </w:tcPr>
          <w:p w14:paraId="1BD6E06B"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chunknumber</w:t>
            </w:r>
            <w:proofErr w:type="spellEnd"/>
            <w:proofErr w:type="gramEnd"/>
            <w:r>
              <w:rPr>
                <w:rFonts w:ascii="Arial" w:hAnsi="Arial" w:cs="Arial"/>
              </w:rPr>
              <w:t xml:space="preserve"> this object is in the multi chunk file (this is always zero) in every case.  For </w:t>
            </w:r>
            <w:proofErr w:type="spellStart"/>
            <w:r>
              <w:rPr>
                <w:rFonts w:ascii="Arial" w:hAnsi="Arial" w:cs="Arial"/>
              </w:rPr>
              <w:t>uni</w:t>
            </w:r>
            <w:proofErr w:type="spellEnd"/>
            <w:r>
              <w:rPr>
                <w:rFonts w:ascii="Arial" w:hAnsi="Arial" w:cs="Arial"/>
              </w:rPr>
              <w:t xml:space="preserve"> and packed there is only one object involved.  For multi, the object name only changes by chunk number which is calculated based on </w:t>
            </w:r>
            <w:proofErr w:type="spellStart"/>
            <w:proofErr w:type="gramStart"/>
            <w:r>
              <w:rPr>
                <w:rFonts w:ascii="Arial" w:hAnsi="Arial" w:cs="Arial"/>
              </w:rPr>
              <w:t>chunksize</w:t>
            </w:r>
            <w:proofErr w:type="spellEnd"/>
            <w:r>
              <w:rPr>
                <w:rFonts w:ascii="Arial" w:hAnsi="Arial" w:cs="Arial"/>
              </w:rPr>
              <w:t xml:space="preserve">  So</w:t>
            </w:r>
            <w:proofErr w:type="gramEnd"/>
            <w:r>
              <w:rPr>
                <w:rFonts w:ascii="Arial" w:hAnsi="Arial" w:cs="Arial"/>
              </w:rPr>
              <w:t xml:space="preserve"> this is really just a placeholder value.</w:t>
            </w:r>
          </w:p>
        </w:tc>
      </w:tr>
      <w:tr w:rsidR="003C6FD3" w14:paraId="57AC886A" w14:textId="77777777" w:rsidTr="0067649E">
        <w:tc>
          <w:tcPr>
            <w:tcW w:w="2448" w:type="dxa"/>
          </w:tcPr>
          <w:p w14:paraId="5709D9B1" w14:textId="77777777" w:rsidR="003C6FD3" w:rsidRDefault="003C6FD3" w:rsidP="0067649E">
            <w:pPr>
              <w:widowControl w:val="0"/>
              <w:autoSpaceDE w:val="0"/>
              <w:autoSpaceDN w:val="0"/>
              <w:adjustRightInd w:val="0"/>
              <w:rPr>
                <w:rFonts w:ascii="Arial" w:hAnsi="Arial" w:cs="Arial"/>
              </w:rPr>
            </w:pPr>
            <w:proofErr w:type="spellStart"/>
            <w:proofErr w:type="gramStart"/>
            <w:r>
              <w:rPr>
                <w:rFonts w:ascii="Arial" w:hAnsi="Arial" w:cs="Arial"/>
              </w:rPr>
              <w:t>mdinode</w:t>
            </w:r>
            <w:proofErr w:type="spellEnd"/>
            <w:proofErr w:type="gramEnd"/>
          </w:p>
        </w:tc>
        <w:tc>
          <w:tcPr>
            <w:tcW w:w="6408" w:type="dxa"/>
          </w:tcPr>
          <w:p w14:paraId="2FF15091" w14:textId="74E89783" w:rsidR="003C6FD3" w:rsidRDefault="003C6FD3" w:rsidP="0067649E">
            <w:pPr>
              <w:widowControl w:val="0"/>
              <w:autoSpaceDE w:val="0"/>
              <w:autoSpaceDN w:val="0"/>
              <w:adjustRightInd w:val="0"/>
              <w:rPr>
                <w:rFonts w:ascii="Arial" w:hAnsi="Arial" w:cs="Arial"/>
              </w:rPr>
            </w:pPr>
            <w:proofErr w:type="spellStart"/>
            <w:r>
              <w:rPr>
                <w:rFonts w:ascii="Arial" w:hAnsi="Arial" w:cs="Arial"/>
              </w:rPr>
              <w:t>Inode</w:t>
            </w:r>
            <w:proofErr w:type="spellEnd"/>
            <w:r>
              <w:rPr>
                <w:rFonts w:ascii="Arial" w:hAnsi="Arial" w:cs="Arial"/>
              </w:rPr>
              <w:t xml:space="preserve"> of the metadata file  (for packed</w:t>
            </w:r>
            <w:r w:rsidR="002F5ECB">
              <w:rPr>
                <w:rFonts w:ascii="Arial" w:hAnsi="Arial" w:cs="Arial"/>
              </w:rPr>
              <w:t>,</w:t>
            </w:r>
            <w:r>
              <w:rPr>
                <w:rFonts w:ascii="Arial" w:hAnsi="Arial" w:cs="Arial"/>
              </w:rPr>
              <w:t xml:space="preserve"> it’s the first file in the object)</w:t>
            </w:r>
          </w:p>
        </w:tc>
      </w:tr>
      <w:tr w:rsidR="00BB7686" w14:paraId="5C1C4A59" w14:textId="77777777" w:rsidTr="0067649E">
        <w:trPr>
          <w:ins w:id="10" w:author="First name Last name" w:date="2015-04-12T16:35:00Z"/>
        </w:trPr>
        <w:tc>
          <w:tcPr>
            <w:tcW w:w="2448" w:type="dxa"/>
          </w:tcPr>
          <w:p w14:paraId="39C0AA74" w14:textId="445D1F95" w:rsidR="00BB7686" w:rsidRDefault="00BB7686" w:rsidP="0067649E">
            <w:pPr>
              <w:widowControl w:val="0"/>
              <w:autoSpaceDE w:val="0"/>
              <w:autoSpaceDN w:val="0"/>
              <w:adjustRightInd w:val="0"/>
              <w:rPr>
                <w:ins w:id="11" w:author="First name Last name" w:date="2015-04-12T16:35:00Z"/>
                <w:rFonts w:ascii="Arial" w:hAnsi="Arial" w:cs="Arial"/>
              </w:rPr>
            </w:pPr>
            <w:proofErr w:type="spellStart"/>
            <w:ins w:id="12" w:author="First name Last name" w:date="2015-04-12T16:35:00Z">
              <w:r>
                <w:rPr>
                  <w:rFonts w:ascii="Arial" w:hAnsi="Arial" w:cs="Arial"/>
                </w:rPr>
                <w:t>Slavenum</w:t>
              </w:r>
              <w:proofErr w:type="spellEnd"/>
            </w:ins>
          </w:p>
        </w:tc>
        <w:tc>
          <w:tcPr>
            <w:tcW w:w="6408" w:type="dxa"/>
          </w:tcPr>
          <w:p w14:paraId="2F57F344" w14:textId="43917C82" w:rsidR="00BB7686" w:rsidRDefault="00BB7686" w:rsidP="0067649E">
            <w:pPr>
              <w:widowControl w:val="0"/>
              <w:autoSpaceDE w:val="0"/>
              <w:autoSpaceDN w:val="0"/>
              <w:adjustRightInd w:val="0"/>
              <w:rPr>
                <w:ins w:id="13" w:author="First name Last name" w:date="2015-04-12T16:35:00Z"/>
                <w:rFonts w:ascii="Arial" w:hAnsi="Arial" w:cs="Arial"/>
              </w:rPr>
            </w:pPr>
            <w:ins w:id="14" w:author="First name Last name" w:date="2015-04-12T16:35:00Z">
              <w:r>
                <w:rPr>
                  <w:rFonts w:ascii="Arial" w:hAnsi="Arial" w:cs="Arial"/>
                </w:rPr>
                <w:t>This is used for slave number where files are hashed across slave directories (zero for now) (future)</w:t>
              </w:r>
            </w:ins>
          </w:p>
        </w:tc>
      </w:tr>
    </w:tbl>
    <w:p w14:paraId="2917A733" w14:textId="77777777" w:rsidR="003C6FD3" w:rsidRDefault="003C6FD3" w:rsidP="004C6412">
      <w:pPr>
        <w:widowControl w:val="0"/>
        <w:autoSpaceDE w:val="0"/>
        <w:autoSpaceDN w:val="0"/>
        <w:adjustRightInd w:val="0"/>
        <w:rPr>
          <w:rFonts w:ascii="Arial" w:hAnsi="Arial" w:cs="Arial"/>
        </w:rPr>
      </w:pPr>
    </w:p>
    <w:p w14:paraId="326DC65E" w14:textId="77777777" w:rsidR="002633C6" w:rsidRDefault="002633C6" w:rsidP="004C6412">
      <w:pPr>
        <w:widowControl w:val="0"/>
        <w:autoSpaceDE w:val="0"/>
        <w:autoSpaceDN w:val="0"/>
        <w:adjustRightInd w:val="0"/>
        <w:rPr>
          <w:rFonts w:ascii="Arial" w:hAnsi="Arial" w:cs="Arial"/>
        </w:rPr>
      </w:pPr>
    </w:p>
    <w:p w14:paraId="60D7A362" w14:textId="644E49DB" w:rsidR="002633C6" w:rsidRDefault="002633C6" w:rsidP="004C6412">
      <w:pPr>
        <w:widowControl w:val="0"/>
        <w:autoSpaceDE w:val="0"/>
        <w:autoSpaceDN w:val="0"/>
        <w:adjustRightInd w:val="0"/>
        <w:rPr>
          <w:rFonts w:ascii="Arial" w:hAnsi="Arial" w:cs="Arial"/>
        </w:rPr>
      </w:pPr>
      <w:proofErr w:type="spellStart"/>
      <w:r>
        <w:rPr>
          <w:rFonts w:ascii="Arial" w:hAnsi="Arial" w:cs="Arial"/>
        </w:rPr>
        <w:t>MARpost</w:t>
      </w:r>
      <w:proofErr w:type="spellEnd"/>
      <w:r>
        <w:rPr>
          <w:rFonts w:ascii="Arial" w:hAnsi="Arial" w:cs="Arial"/>
        </w:rPr>
        <w:t xml:space="preserve"> fields</w:t>
      </w:r>
    </w:p>
    <w:p w14:paraId="00CF1A2A" w14:textId="088C8314" w:rsidR="002F5ECB" w:rsidRDefault="002F5ECB" w:rsidP="004C6412">
      <w:pPr>
        <w:widowControl w:val="0"/>
        <w:autoSpaceDE w:val="0"/>
        <w:autoSpaceDN w:val="0"/>
        <w:adjustRightInd w:val="0"/>
        <w:rPr>
          <w:rFonts w:ascii="Arial" w:hAnsi="Arial" w:cs="Arial"/>
        </w:rPr>
      </w:pPr>
      <w:r>
        <w:rPr>
          <w:rFonts w:ascii="Arial" w:hAnsi="Arial" w:cs="Arial"/>
        </w:rPr>
        <w:t>This is metadata that can’t be known until after an object has been written.</w:t>
      </w:r>
    </w:p>
    <w:tbl>
      <w:tblPr>
        <w:tblStyle w:val="TableGrid"/>
        <w:tblW w:w="0" w:type="auto"/>
        <w:tblLook w:val="04A0" w:firstRow="1" w:lastRow="0" w:firstColumn="1" w:lastColumn="0" w:noHBand="0" w:noVBand="1"/>
      </w:tblPr>
      <w:tblGrid>
        <w:gridCol w:w="2358"/>
        <w:gridCol w:w="6498"/>
      </w:tblGrid>
      <w:tr w:rsidR="002633C6" w14:paraId="7F443363" w14:textId="77777777" w:rsidTr="0067649E">
        <w:tc>
          <w:tcPr>
            <w:tcW w:w="2358" w:type="dxa"/>
          </w:tcPr>
          <w:p w14:paraId="3F04EBE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recordversion</w:t>
            </w:r>
            <w:proofErr w:type="spellEnd"/>
            <w:proofErr w:type="gramEnd"/>
          </w:p>
        </w:tc>
        <w:tc>
          <w:tcPr>
            <w:tcW w:w="6498" w:type="dxa"/>
          </w:tcPr>
          <w:p w14:paraId="3ADB0464" w14:textId="77777777" w:rsidR="002633C6" w:rsidRDefault="002633C6" w:rsidP="0067649E">
            <w:pPr>
              <w:widowControl w:val="0"/>
              <w:autoSpaceDE w:val="0"/>
              <w:autoSpaceDN w:val="0"/>
              <w:adjustRightInd w:val="0"/>
              <w:rPr>
                <w:rFonts w:ascii="Arial" w:hAnsi="Arial" w:cs="Arial"/>
              </w:rPr>
            </w:pPr>
            <w:r>
              <w:rPr>
                <w:rFonts w:ascii="Arial" w:hAnsi="Arial" w:cs="Arial"/>
              </w:rPr>
              <w:t>Version number for this record</w:t>
            </w:r>
          </w:p>
        </w:tc>
      </w:tr>
      <w:tr w:rsidR="002633C6" w14:paraId="4ABD8C7E" w14:textId="77777777" w:rsidTr="0067649E">
        <w:tc>
          <w:tcPr>
            <w:tcW w:w="2358" w:type="dxa"/>
          </w:tcPr>
          <w:p w14:paraId="76744C9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objtype</w:t>
            </w:r>
            <w:proofErr w:type="spellEnd"/>
            <w:proofErr w:type="gramEnd"/>
          </w:p>
        </w:tc>
        <w:tc>
          <w:tcPr>
            <w:tcW w:w="6498" w:type="dxa"/>
          </w:tcPr>
          <w:p w14:paraId="66ABC906" w14:textId="77777777" w:rsidR="002633C6" w:rsidRDefault="002633C6" w:rsidP="0067649E">
            <w:pPr>
              <w:widowControl w:val="0"/>
              <w:autoSpaceDE w:val="0"/>
              <w:autoSpaceDN w:val="0"/>
              <w:adjustRightInd w:val="0"/>
              <w:rPr>
                <w:rFonts w:ascii="Arial" w:hAnsi="Arial" w:cs="Arial"/>
              </w:rPr>
            </w:pPr>
            <w:r>
              <w:rPr>
                <w:rFonts w:ascii="Arial" w:hAnsi="Arial" w:cs="Arial"/>
              </w:rPr>
              <w:t>Records how the file data is stored in an external object repo, there are currently 4 types:</w:t>
            </w:r>
          </w:p>
          <w:p w14:paraId="674BC89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Uni</w:t>
            </w:r>
            <w:proofErr w:type="spellEnd"/>
            <w:r>
              <w:rPr>
                <w:rFonts w:ascii="Arial" w:hAnsi="Arial" w:cs="Arial"/>
              </w:rPr>
              <w:t xml:space="preserve"> – one object stores the entire file</w:t>
            </w:r>
          </w:p>
          <w:p w14:paraId="615C1C47" w14:textId="77777777" w:rsidR="002633C6" w:rsidRDefault="002633C6" w:rsidP="0067649E">
            <w:pPr>
              <w:widowControl w:val="0"/>
              <w:autoSpaceDE w:val="0"/>
              <w:autoSpaceDN w:val="0"/>
              <w:adjustRightInd w:val="0"/>
              <w:rPr>
                <w:rFonts w:ascii="Arial" w:hAnsi="Arial" w:cs="Arial"/>
              </w:rPr>
            </w:pPr>
            <w:r>
              <w:rPr>
                <w:rFonts w:ascii="Arial" w:hAnsi="Arial" w:cs="Arial"/>
              </w:rPr>
              <w:t>Multi – a file is spread across multiple objects using chunk sized objects, object id’s are recorded in the metadata file</w:t>
            </w:r>
          </w:p>
          <w:p w14:paraId="25B5C98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Packed – multiple files in each </w:t>
            </w:r>
            <w:proofErr w:type="gramStart"/>
            <w:r>
              <w:rPr>
                <w:rFonts w:ascii="Arial" w:hAnsi="Arial" w:cs="Arial"/>
              </w:rPr>
              <w:t>object which</w:t>
            </w:r>
            <w:proofErr w:type="gramEnd"/>
            <w:r>
              <w:rPr>
                <w:rFonts w:ascii="Arial" w:hAnsi="Arial" w:cs="Arial"/>
              </w:rPr>
              <w:t xml:space="preserve"> requires using the </w:t>
            </w:r>
            <w:proofErr w:type="spellStart"/>
            <w:r>
              <w:rPr>
                <w:rFonts w:ascii="Arial" w:hAnsi="Arial" w:cs="Arial"/>
              </w:rPr>
              <w:t>objoffset</w:t>
            </w:r>
            <w:proofErr w:type="spellEnd"/>
            <w:r>
              <w:rPr>
                <w:rFonts w:ascii="Arial" w:hAnsi="Arial" w:cs="Arial"/>
              </w:rPr>
              <w:t xml:space="preserve"> field.  </w:t>
            </w:r>
          </w:p>
          <w:p w14:paraId="4A02066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Striped – a file is striped across multiple objects using </w:t>
            </w:r>
            <w:proofErr w:type="spellStart"/>
            <w:r>
              <w:rPr>
                <w:rFonts w:ascii="Arial" w:hAnsi="Arial" w:cs="Arial"/>
              </w:rPr>
              <w:t>chunksize</w:t>
            </w:r>
            <w:proofErr w:type="spellEnd"/>
            <w:r>
              <w:rPr>
                <w:rFonts w:ascii="Arial" w:hAnsi="Arial" w:cs="Arial"/>
              </w:rPr>
              <w:t xml:space="preserve"> from the configuration file and round robin, object id’s are recorded in metadata file</w:t>
            </w:r>
          </w:p>
        </w:tc>
      </w:tr>
      <w:tr w:rsidR="002633C6" w14:paraId="17644E21" w14:textId="77777777" w:rsidTr="0067649E">
        <w:tc>
          <w:tcPr>
            <w:tcW w:w="2358" w:type="dxa"/>
          </w:tcPr>
          <w:p w14:paraId="64C39224"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spaceused</w:t>
            </w:r>
            <w:proofErr w:type="spellEnd"/>
            <w:proofErr w:type="gramEnd"/>
          </w:p>
        </w:tc>
        <w:tc>
          <w:tcPr>
            <w:tcW w:w="6498" w:type="dxa"/>
          </w:tcPr>
          <w:p w14:paraId="3DCA5D26" w14:textId="77777777" w:rsidR="002633C6" w:rsidRDefault="002633C6" w:rsidP="0067649E">
            <w:pPr>
              <w:widowControl w:val="0"/>
              <w:autoSpaceDE w:val="0"/>
              <w:autoSpaceDN w:val="0"/>
              <w:adjustRightInd w:val="0"/>
              <w:rPr>
                <w:rFonts w:ascii="Arial" w:hAnsi="Arial" w:cs="Arial"/>
              </w:rPr>
            </w:pPr>
            <w:r>
              <w:rPr>
                <w:rFonts w:ascii="Arial" w:hAnsi="Arial" w:cs="Arial"/>
              </w:rPr>
              <w:t>Space used in the object system for the entire file (may have to sum multiple object space used for multi)</w:t>
            </w:r>
          </w:p>
        </w:tc>
      </w:tr>
      <w:tr w:rsidR="002633C6" w14:paraId="0E538956" w14:textId="77777777" w:rsidTr="0067649E">
        <w:tc>
          <w:tcPr>
            <w:tcW w:w="2358" w:type="dxa"/>
          </w:tcPr>
          <w:p w14:paraId="7E15FAD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objoffset</w:t>
            </w:r>
            <w:proofErr w:type="spellEnd"/>
            <w:proofErr w:type="gramEnd"/>
          </w:p>
        </w:tc>
        <w:tc>
          <w:tcPr>
            <w:tcW w:w="6498" w:type="dxa"/>
          </w:tcPr>
          <w:p w14:paraId="2C45D6F0" w14:textId="77777777" w:rsidR="002633C6" w:rsidRDefault="002633C6" w:rsidP="0067649E">
            <w:pPr>
              <w:widowControl w:val="0"/>
              <w:autoSpaceDE w:val="0"/>
              <w:autoSpaceDN w:val="0"/>
              <w:adjustRightInd w:val="0"/>
              <w:rPr>
                <w:rFonts w:ascii="Arial" w:hAnsi="Arial" w:cs="Arial"/>
              </w:rPr>
            </w:pPr>
            <w:r>
              <w:rPr>
                <w:rFonts w:ascii="Arial" w:hAnsi="Arial" w:cs="Arial"/>
              </w:rPr>
              <w:t>Records offset into object where file data lives, this is only used in Packed (multiple files in one object)</w:t>
            </w:r>
          </w:p>
        </w:tc>
      </w:tr>
      <w:tr w:rsidR="002633C6" w14:paraId="21A9AF54" w14:textId="77777777" w:rsidTr="0067649E">
        <w:tc>
          <w:tcPr>
            <w:tcW w:w="2358" w:type="dxa"/>
          </w:tcPr>
          <w:p w14:paraId="35C85B0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correctnessvalue</w:t>
            </w:r>
            <w:proofErr w:type="spellEnd"/>
            <w:proofErr w:type="gramEnd"/>
          </w:p>
        </w:tc>
        <w:tc>
          <w:tcPr>
            <w:tcW w:w="6498" w:type="dxa"/>
          </w:tcPr>
          <w:p w14:paraId="625994AE" w14:textId="77777777" w:rsidR="002633C6" w:rsidRDefault="002633C6" w:rsidP="0067649E">
            <w:pPr>
              <w:widowControl w:val="0"/>
              <w:autoSpaceDE w:val="0"/>
              <w:autoSpaceDN w:val="0"/>
              <w:adjustRightInd w:val="0"/>
              <w:rPr>
                <w:rFonts w:ascii="Arial" w:hAnsi="Arial" w:cs="Arial"/>
              </w:rPr>
            </w:pPr>
            <w:r>
              <w:rPr>
                <w:rFonts w:ascii="Arial" w:hAnsi="Arial" w:cs="Arial"/>
              </w:rPr>
              <w:t>Checksum or CRC for the entire file (may have to sum multiple checksums or CRC’s for multi)</w:t>
            </w:r>
          </w:p>
        </w:tc>
      </w:tr>
      <w:tr w:rsidR="002633C6" w14:paraId="4EABA431" w14:textId="77777777" w:rsidTr="0067649E">
        <w:tc>
          <w:tcPr>
            <w:tcW w:w="2358" w:type="dxa"/>
          </w:tcPr>
          <w:p w14:paraId="05B7F45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numobjects</w:t>
            </w:r>
            <w:proofErr w:type="spellEnd"/>
            <w:proofErr w:type="gramEnd"/>
          </w:p>
        </w:tc>
        <w:tc>
          <w:tcPr>
            <w:tcW w:w="6498" w:type="dxa"/>
          </w:tcPr>
          <w:p w14:paraId="7D26A598" w14:textId="77777777" w:rsidR="002633C6" w:rsidRDefault="002633C6" w:rsidP="0067649E">
            <w:pPr>
              <w:widowControl w:val="0"/>
              <w:autoSpaceDE w:val="0"/>
              <w:autoSpaceDN w:val="0"/>
              <w:adjustRightInd w:val="0"/>
              <w:rPr>
                <w:rFonts w:ascii="Arial" w:hAnsi="Arial" w:cs="Arial"/>
              </w:rPr>
            </w:pPr>
            <w:r>
              <w:rPr>
                <w:rFonts w:ascii="Arial" w:hAnsi="Arial" w:cs="Arial"/>
              </w:rPr>
              <w:t>For multi-object files, records the number of objects in the metadata file that contain chunk information (the rest of the file is just a hole to make the size of the metadata file == the size of the file</w:t>
            </w:r>
          </w:p>
        </w:tc>
      </w:tr>
      <w:tr w:rsidR="00A331AF" w14:paraId="7309F98D" w14:textId="77777777" w:rsidTr="0067649E">
        <w:tc>
          <w:tcPr>
            <w:tcW w:w="2358" w:type="dxa"/>
          </w:tcPr>
          <w:p w14:paraId="0380CEE3" w14:textId="0D734BE1" w:rsidR="00A331AF" w:rsidRDefault="00A331AF" w:rsidP="0067649E">
            <w:pPr>
              <w:widowControl w:val="0"/>
              <w:autoSpaceDE w:val="0"/>
              <w:autoSpaceDN w:val="0"/>
              <w:adjustRightInd w:val="0"/>
              <w:rPr>
                <w:rFonts w:ascii="Arial" w:hAnsi="Arial" w:cs="Arial"/>
              </w:rPr>
            </w:pPr>
            <w:proofErr w:type="spellStart"/>
            <w:r>
              <w:rPr>
                <w:rFonts w:ascii="Arial" w:hAnsi="Arial" w:cs="Arial"/>
              </w:rPr>
              <w:t>Chunkinfobytes</w:t>
            </w:r>
            <w:proofErr w:type="spellEnd"/>
          </w:p>
        </w:tc>
        <w:tc>
          <w:tcPr>
            <w:tcW w:w="6498" w:type="dxa"/>
          </w:tcPr>
          <w:p w14:paraId="7F8D83E6" w14:textId="2BFBFB65" w:rsidR="00A331AF" w:rsidRDefault="00A331AF" w:rsidP="0067649E">
            <w:pPr>
              <w:widowControl w:val="0"/>
              <w:autoSpaceDE w:val="0"/>
              <w:autoSpaceDN w:val="0"/>
              <w:adjustRightInd w:val="0"/>
              <w:rPr>
                <w:rFonts w:ascii="Arial" w:hAnsi="Arial" w:cs="Arial"/>
              </w:rPr>
            </w:pPr>
            <w:r>
              <w:rPr>
                <w:rFonts w:ascii="Arial" w:hAnsi="Arial" w:cs="Arial"/>
              </w:rPr>
              <w:t xml:space="preserve">Number of bytes of </w:t>
            </w:r>
            <w:proofErr w:type="spellStart"/>
            <w:r>
              <w:rPr>
                <w:rFonts w:ascii="Arial" w:hAnsi="Arial" w:cs="Arial"/>
              </w:rPr>
              <w:t>chunkinfo</w:t>
            </w:r>
            <w:proofErr w:type="spellEnd"/>
            <w:r>
              <w:rPr>
                <w:rFonts w:ascii="Arial" w:hAnsi="Arial" w:cs="Arial"/>
              </w:rPr>
              <w:t xml:space="preserve"> in the file</w:t>
            </w:r>
          </w:p>
        </w:tc>
      </w:tr>
    </w:tbl>
    <w:p w14:paraId="4BA3C1CA" w14:textId="77777777" w:rsidR="002633C6" w:rsidRDefault="002633C6" w:rsidP="004C6412">
      <w:pPr>
        <w:widowControl w:val="0"/>
        <w:autoSpaceDE w:val="0"/>
        <w:autoSpaceDN w:val="0"/>
        <w:adjustRightInd w:val="0"/>
        <w:rPr>
          <w:rFonts w:ascii="Arial" w:hAnsi="Arial" w:cs="Arial"/>
        </w:rPr>
      </w:pPr>
    </w:p>
    <w:p w14:paraId="385FC569" w14:textId="77777777" w:rsidR="002633C6" w:rsidRDefault="002633C6" w:rsidP="004C6412">
      <w:pPr>
        <w:widowControl w:val="0"/>
        <w:autoSpaceDE w:val="0"/>
        <w:autoSpaceDN w:val="0"/>
        <w:adjustRightInd w:val="0"/>
        <w:rPr>
          <w:rFonts w:ascii="Arial" w:hAnsi="Arial" w:cs="Arial"/>
        </w:rPr>
      </w:pPr>
    </w:p>
    <w:p w14:paraId="2BD9BA65" w14:textId="77777777" w:rsidR="001D18DE" w:rsidRDefault="002633C6" w:rsidP="002633C6">
      <w:pPr>
        <w:widowControl w:val="0"/>
        <w:autoSpaceDE w:val="0"/>
        <w:autoSpaceDN w:val="0"/>
        <w:adjustRightInd w:val="0"/>
        <w:rPr>
          <w:rFonts w:ascii="Arial" w:hAnsi="Arial" w:cs="Arial"/>
        </w:rPr>
      </w:pPr>
      <w:r>
        <w:rPr>
          <w:rFonts w:ascii="Arial" w:hAnsi="Arial" w:cs="Arial"/>
        </w:rPr>
        <w:t xml:space="preserve"> </w:t>
      </w:r>
      <w:proofErr w:type="spellStart"/>
      <w:r>
        <w:rPr>
          <w:rFonts w:ascii="Arial" w:hAnsi="Arial" w:cs="Arial"/>
        </w:rPr>
        <w:t>MARrestart</w:t>
      </w:r>
      <w:proofErr w:type="spellEnd"/>
    </w:p>
    <w:p w14:paraId="48234710" w14:textId="75E90D63" w:rsidR="002633C6" w:rsidRDefault="001D18DE" w:rsidP="002633C6">
      <w:pPr>
        <w:widowControl w:val="0"/>
        <w:autoSpaceDE w:val="0"/>
        <w:autoSpaceDN w:val="0"/>
        <w:adjustRightInd w:val="0"/>
        <w:rPr>
          <w:rFonts w:ascii="Arial" w:hAnsi="Arial" w:cs="Arial"/>
        </w:rPr>
      </w:pPr>
      <w:r>
        <w:rPr>
          <w:rFonts w:ascii="Arial" w:hAnsi="Arial" w:cs="Arial"/>
        </w:rPr>
        <w:t>This</w:t>
      </w:r>
      <w:r w:rsidR="002633C6">
        <w:rPr>
          <w:rFonts w:ascii="Arial" w:hAnsi="Arial" w:cs="Arial"/>
        </w:rPr>
        <w:t xml:space="preserve"> is just a flag </w:t>
      </w:r>
      <w:r>
        <w:rPr>
          <w:rFonts w:ascii="Arial" w:hAnsi="Arial" w:cs="Arial"/>
        </w:rPr>
        <w:t xml:space="preserve">to indicate the </w:t>
      </w:r>
      <w:r w:rsidR="00AF279F">
        <w:rPr>
          <w:rFonts w:ascii="Arial" w:hAnsi="Arial" w:cs="Arial"/>
        </w:rPr>
        <w:t>file</w:t>
      </w:r>
      <w:r>
        <w:rPr>
          <w:rFonts w:ascii="Arial" w:hAnsi="Arial" w:cs="Arial"/>
        </w:rPr>
        <w:t xml:space="preserve"> is in</w:t>
      </w:r>
      <w:r w:rsidR="002633C6">
        <w:rPr>
          <w:rFonts w:ascii="Arial" w:hAnsi="Arial" w:cs="Arial"/>
        </w:rPr>
        <w:t xml:space="preserve"> restart mode</w:t>
      </w:r>
      <w:r w:rsidR="00AF279F">
        <w:rPr>
          <w:rFonts w:ascii="Arial" w:hAnsi="Arial" w:cs="Arial"/>
        </w:rPr>
        <w:t xml:space="preserve"> --</w:t>
      </w:r>
      <w:r w:rsidR="002633C6">
        <w:rPr>
          <w:rFonts w:ascii="Arial" w:hAnsi="Arial" w:cs="Arial"/>
        </w:rPr>
        <w:t xml:space="preserve"> if not present then not in restart mode</w:t>
      </w:r>
      <w:r w:rsidR="00AF279F">
        <w:rPr>
          <w:rFonts w:ascii="Arial" w:hAnsi="Arial" w:cs="Arial"/>
        </w:rPr>
        <w:t xml:space="preserve">.  </w:t>
      </w:r>
      <w:r>
        <w:rPr>
          <w:rFonts w:ascii="Arial" w:hAnsi="Arial" w:cs="Arial"/>
        </w:rPr>
        <w:t xml:space="preserve">Restart means </w:t>
      </w:r>
      <w:r w:rsidR="00AF279F">
        <w:rPr>
          <w:rFonts w:ascii="Arial" w:hAnsi="Arial" w:cs="Arial"/>
        </w:rPr>
        <w:t xml:space="preserve">creation of </w:t>
      </w:r>
      <w:r>
        <w:rPr>
          <w:rFonts w:ascii="Arial" w:hAnsi="Arial" w:cs="Arial"/>
        </w:rPr>
        <w:t xml:space="preserve">the </w:t>
      </w:r>
      <w:r w:rsidR="00AF279F">
        <w:rPr>
          <w:rFonts w:ascii="Arial" w:hAnsi="Arial" w:cs="Arial"/>
        </w:rPr>
        <w:t>file</w:t>
      </w:r>
      <w:r>
        <w:rPr>
          <w:rFonts w:ascii="Arial" w:hAnsi="Arial" w:cs="Arial"/>
        </w:rPr>
        <w:t xml:space="preserve"> </w:t>
      </w:r>
      <w:r w:rsidR="00AF279F">
        <w:rPr>
          <w:rFonts w:ascii="Arial" w:hAnsi="Arial" w:cs="Arial"/>
        </w:rPr>
        <w:t xml:space="preserve">(e.g., by </w:t>
      </w:r>
      <w:proofErr w:type="spellStart"/>
      <w:r w:rsidR="00AF279F">
        <w:rPr>
          <w:rFonts w:ascii="Arial" w:hAnsi="Arial" w:cs="Arial"/>
        </w:rPr>
        <w:t>pftool</w:t>
      </w:r>
      <w:proofErr w:type="spellEnd"/>
      <w:r w:rsidR="00AF279F">
        <w:rPr>
          <w:rFonts w:ascii="Arial" w:hAnsi="Arial" w:cs="Arial"/>
        </w:rPr>
        <w:t xml:space="preserve">) </w:t>
      </w:r>
      <w:r>
        <w:rPr>
          <w:rFonts w:ascii="Arial" w:hAnsi="Arial" w:cs="Arial"/>
        </w:rPr>
        <w:t>is not yet complete</w:t>
      </w:r>
      <w:r w:rsidR="00AF279F">
        <w:rPr>
          <w:rFonts w:ascii="Arial" w:hAnsi="Arial" w:cs="Arial"/>
        </w:rPr>
        <w:t>.</w:t>
      </w:r>
    </w:p>
    <w:p w14:paraId="31CA95C6" w14:textId="15A0D3AF" w:rsidR="00F760C4" w:rsidRDefault="00F760C4" w:rsidP="001E2B02">
      <w:pPr>
        <w:widowControl w:val="0"/>
        <w:autoSpaceDE w:val="0"/>
        <w:autoSpaceDN w:val="0"/>
        <w:adjustRightInd w:val="0"/>
        <w:rPr>
          <w:ins w:id="15" w:author="First name Last name" w:date="2015-04-12T16:21:00Z"/>
          <w:rFonts w:ascii="Arial" w:hAnsi="Arial" w:cs="Arial"/>
        </w:rPr>
      </w:pPr>
      <w:r>
        <w:rPr>
          <w:rFonts w:ascii="Arial" w:hAnsi="Arial" w:cs="Arial"/>
        </w:rPr>
        <w:br w:type="page"/>
      </w:r>
    </w:p>
    <w:p w14:paraId="0BAD941A" w14:textId="77777777" w:rsidR="000C7580" w:rsidRDefault="000C7580" w:rsidP="001E2B02">
      <w:pPr>
        <w:widowControl w:val="0"/>
        <w:autoSpaceDE w:val="0"/>
        <w:autoSpaceDN w:val="0"/>
        <w:adjustRightInd w:val="0"/>
        <w:rPr>
          <w:ins w:id="16" w:author="First name Last name" w:date="2015-04-12T16:21:00Z"/>
          <w:rFonts w:ascii="Arial" w:hAnsi="Arial" w:cs="Arial"/>
        </w:rPr>
      </w:pPr>
    </w:p>
    <w:p w14:paraId="1D175DF9" w14:textId="4A61BD00" w:rsidR="000C7580" w:rsidRDefault="000C7580" w:rsidP="001E2B02">
      <w:pPr>
        <w:widowControl w:val="0"/>
        <w:autoSpaceDE w:val="0"/>
        <w:autoSpaceDN w:val="0"/>
        <w:adjustRightInd w:val="0"/>
        <w:rPr>
          <w:ins w:id="17" w:author="First name Last name" w:date="2015-04-12T16:21:00Z"/>
          <w:rFonts w:ascii="Arial" w:hAnsi="Arial" w:cs="Arial"/>
        </w:rPr>
      </w:pPr>
      <w:proofErr w:type="spellStart"/>
      <w:proofErr w:type="gramStart"/>
      <w:ins w:id="18" w:author="First name Last name" w:date="2015-04-12T16:21:00Z">
        <w:r>
          <w:rPr>
            <w:rFonts w:ascii="Arial" w:hAnsi="Arial" w:cs="Arial"/>
          </w:rPr>
          <w:t>MARslave</w:t>
        </w:r>
        <w:proofErr w:type="spellEnd"/>
        <w:r>
          <w:rPr>
            <w:rFonts w:ascii="Arial" w:hAnsi="Arial" w:cs="Arial"/>
          </w:rPr>
          <w:t xml:space="preserve">  extended</w:t>
        </w:r>
        <w:proofErr w:type="gramEnd"/>
        <w:r>
          <w:rPr>
            <w:rFonts w:ascii="Arial" w:hAnsi="Arial" w:cs="Arial"/>
          </w:rPr>
          <w:t xml:space="preserve"> attribute for directories for file hashing (future)</w:t>
        </w:r>
      </w:ins>
    </w:p>
    <w:p w14:paraId="0D6DDA70" w14:textId="77777777" w:rsidR="000C7580" w:rsidRDefault="000C7580" w:rsidP="001E2B02">
      <w:pPr>
        <w:widowControl w:val="0"/>
        <w:autoSpaceDE w:val="0"/>
        <w:autoSpaceDN w:val="0"/>
        <w:adjustRightInd w:val="0"/>
        <w:rPr>
          <w:ins w:id="19" w:author="First name Last name" w:date="2015-04-12T16:22:00Z"/>
          <w:rFonts w:ascii="Arial" w:hAnsi="Arial" w:cs="Arial"/>
        </w:rPr>
      </w:pPr>
    </w:p>
    <w:p w14:paraId="229C7953" w14:textId="67E73433" w:rsidR="000C7580" w:rsidRPr="000C7580" w:rsidRDefault="000C7580" w:rsidP="001E2B02">
      <w:pPr>
        <w:widowControl w:val="0"/>
        <w:autoSpaceDE w:val="0"/>
        <w:autoSpaceDN w:val="0"/>
        <w:adjustRightInd w:val="0"/>
        <w:rPr>
          <w:ins w:id="20" w:author="First name Last name" w:date="2015-04-12T16:21:00Z"/>
          <w:rFonts w:ascii="Arial" w:hAnsi="Arial" w:cs="Arial"/>
          <w:sz w:val="36"/>
          <w:szCs w:val="36"/>
          <w:rPrChange w:id="21" w:author="First name Last name" w:date="2015-04-12T16:22:00Z">
            <w:rPr>
              <w:ins w:id="22" w:author="First name Last name" w:date="2015-04-12T16:21:00Z"/>
              <w:rFonts w:ascii="Arial" w:hAnsi="Arial" w:cs="Arial"/>
            </w:rPr>
          </w:rPrChange>
        </w:rPr>
      </w:pPr>
      <w:ins w:id="23" w:author="First name Last name" w:date="2015-04-12T16:22:00Z">
        <w:r w:rsidRPr="000C7580">
          <w:rPr>
            <w:rFonts w:ascii="Arial" w:hAnsi="Arial" w:cs="Arial"/>
            <w:sz w:val="36"/>
            <w:szCs w:val="36"/>
            <w:rPrChange w:id="24" w:author="First name Last name" w:date="2015-04-12T16:22:00Z">
              <w:rPr>
                <w:rFonts w:ascii="Arial" w:hAnsi="Arial" w:cs="Arial"/>
              </w:rPr>
            </w:rPrChange>
          </w:rPr>
          <w:t>Configuration File information</w:t>
        </w:r>
      </w:ins>
    </w:p>
    <w:p w14:paraId="2A903638" w14:textId="77777777" w:rsidR="000C7580" w:rsidRDefault="000C7580" w:rsidP="001E2B02">
      <w:pPr>
        <w:widowControl w:val="0"/>
        <w:autoSpaceDE w:val="0"/>
        <w:autoSpaceDN w:val="0"/>
        <w:adjustRightInd w:val="0"/>
        <w:rPr>
          <w:ins w:id="25" w:author="First name Last name" w:date="2015-04-12T16:21:00Z"/>
          <w:rFonts w:ascii="Arial" w:hAnsi="Arial" w:cs="Arial"/>
        </w:rPr>
      </w:pPr>
    </w:p>
    <w:p w14:paraId="45C18CA0" w14:textId="77777777" w:rsidR="000C7580" w:rsidRDefault="000C7580" w:rsidP="001E2B02">
      <w:pPr>
        <w:widowControl w:val="0"/>
        <w:autoSpaceDE w:val="0"/>
        <w:autoSpaceDN w:val="0"/>
        <w:adjustRightInd w:val="0"/>
        <w:rPr>
          <w:rFonts w:ascii="Arial" w:hAnsi="Arial" w:cs="Arial"/>
        </w:rPr>
      </w:pPr>
    </w:p>
    <w:p w14:paraId="19D8498A" w14:textId="66CBE198" w:rsidR="004C6412"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w:t>
      </w:r>
      <w:proofErr w:type="gramStart"/>
      <w:r w:rsidR="004C6412" w:rsidRPr="00F760C4">
        <w:rPr>
          <w:rFonts w:ascii="Arial" w:hAnsi="Arial" w:cs="Arial"/>
        </w:rPr>
        <w:t>top level</w:t>
      </w:r>
      <w:proofErr w:type="gramEnd"/>
      <w:r w:rsidR="004C6412" w:rsidRPr="00F760C4">
        <w:rPr>
          <w:rFonts w:ascii="Arial" w:hAnsi="Arial" w:cs="Arial"/>
        </w:rPr>
        <w:t xml:space="preserve"> mount point for fuse/</w:t>
      </w:r>
      <w:proofErr w:type="spellStart"/>
      <w:r w:rsidR="004C6412" w:rsidRPr="00F760C4">
        <w:rPr>
          <w:rFonts w:ascii="Arial" w:hAnsi="Arial" w:cs="Arial"/>
        </w:rPr>
        <w:t>pftool</w:t>
      </w:r>
      <w:proofErr w:type="spellEnd"/>
    </w:p>
    <w:p w14:paraId="23134AD9" w14:textId="77777777" w:rsidR="00F760C4" w:rsidRPr="00F760C4" w:rsidRDefault="00F760C4" w:rsidP="004C6412">
      <w:pPr>
        <w:widowControl w:val="0"/>
        <w:autoSpaceDE w:val="0"/>
        <w:autoSpaceDN w:val="0"/>
        <w:adjustRightInd w:val="0"/>
        <w:rPr>
          <w:rFonts w:ascii="Arial" w:hAnsi="Arial" w:cs="Arial"/>
        </w:rPr>
      </w:pPr>
    </w:p>
    <w:p w14:paraId="1989E93C" w14:textId="414BF8F9" w:rsidR="004C6412" w:rsidRPr="00F760C4" w:rsidRDefault="001E2B02" w:rsidP="004C6412">
      <w:pPr>
        <w:widowControl w:val="0"/>
        <w:autoSpaceDE w:val="0"/>
        <w:autoSpaceDN w:val="0"/>
        <w:adjustRightInd w:val="0"/>
        <w:rPr>
          <w:rFonts w:ascii="Arial" w:hAnsi="Arial" w:cs="Arial"/>
        </w:rPr>
      </w:pPr>
      <w:r>
        <w:rPr>
          <w:rFonts w:ascii="Arial" w:hAnsi="Arial" w:cs="Arial"/>
        </w:rPr>
        <w:t>Fuse/</w:t>
      </w:r>
      <w:proofErr w:type="spellStart"/>
      <w:r>
        <w:rPr>
          <w:rFonts w:ascii="Arial" w:hAnsi="Arial" w:cs="Arial"/>
        </w:rPr>
        <w:t>pftool</w:t>
      </w:r>
      <w:proofErr w:type="spellEnd"/>
      <w:r>
        <w:rPr>
          <w:rFonts w:ascii="Arial" w:hAnsi="Arial" w:cs="Arial"/>
        </w:rPr>
        <w:t xml:space="preserve"> will append </w:t>
      </w:r>
      <w:proofErr w:type="spellStart"/>
      <w:r>
        <w:rPr>
          <w:rFonts w:ascii="Arial" w:hAnsi="Arial" w:cs="Arial"/>
        </w:rPr>
        <w:t>MAR</w:t>
      </w:r>
      <w:r w:rsidR="004C6412" w:rsidRPr="00F760C4">
        <w:rPr>
          <w:rFonts w:ascii="Arial" w:hAnsi="Arial" w:cs="Arial"/>
        </w:rPr>
        <w:t>_mnttop</w:t>
      </w:r>
      <w:proofErr w:type="spellEnd"/>
      <w:r w:rsidR="004C6412" w:rsidRPr="00F760C4">
        <w:rPr>
          <w:rFonts w:ascii="Arial" w:hAnsi="Arial" w:cs="Arial"/>
        </w:rPr>
        <w:t xml:space="preserve"> on the front of all the name space segments below to construct a namespace tree</w:t>
      </w:r>
    </w:p>
    <w:p w14:paraId="6534C380" w14:textId="77777777" w:rsidR="00F760C4" w:rsidRPr="00F760C4" w:rsidRDefault="00F760C4" w:rsidP="004C6412">
      <w:pPr>
        <w:widowControl w:val="0"/>
        <w:autoSpaceDE w:val="0"/>
        <w:autoSpaceDN w:val="0"/>
        <w:adjustRightInd w:val="0"/>
        <w:rPr>
          <w:rFonts w:ascii="Arial" w:hAnsi="Arial" w:cs="Arial"/>
        </w:rPr>
      </w:pPr>
      <w:r w:rsidRPr="00F760C4">
        <w:rPr>
          <w:rFonts w:ascii="Arial" w:hAnsi="Arial" w:cs="Arial"/>
        </w:rPr>
        <w:t xml:space="preserve">Example  </w:t>
      </w:r>
    </w:p>
    <w:p w14:paraId="0A020608" w14:textId="5053FA67"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F760C4" w:rsidRPr="00F760C4">
        <w:rPr>
          <w:rFonts w:ascii="Arial" w:hAnsi="Arial" w:cs="Arial"/>
        </w:rPr>
        <w:t>_mnttop</w:t>
      </w:r>
      <w:proofErr w:type="spellEnd"/>
      <w:r w:rsidR="00F760C4" w:rsidRPr="00F760C4">
        <w:rPr>
          <w:rFonts w:ascii="Arial" w:hAnsi="Arial" w:cs="Arial"/>
        </w:rPr>
        <w:t xml:space="preserve"> = /</w:t>
      </w:r>
      <w:proofErr w:type="spellStart"/>
      <w:r w:rsidR="00F760C4" w:rsidRPr="00F760C4">
        <w:rPr>
          <w:rFonts w:ascii="Arial" w:hAnsi="Arial" w:cs="Arial"/>
        </w:rPr>
        <w:t>redsea</w:t>
      </w:r>
      <w:proofErr w:type="spellEnd"/>
    </w:p>
    <w:p w14:paraId="3C96656C" w14:textId="2639A90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projecta</w:t>
      </w:r>
      <w:proofErr w:type="spellEnd"/>
    </w:p>
    <w:p w14:paraId="7FFC7D77" w14:textId="135DB463" w:rsidR="00F760C4" w:rsidRPr="00F760C4"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w:t>
      </w:r>
      <w:proofErr w:type="spellStart"/>
      <w:r w:rsidR="00F760C4" w:rsidRPr="00F760C4">
        <w:rPr>
          <w:rFonts w:ascii="Arial" w:hAnsi="Arial" w:cs="Arial"/>
        </w:rPr>
        <w:t>projecta</w:t>
      </w:r>
      <w:proofErr w:type="spellEnd"/>
    </w:p>
    <w:p w14:paraId="3CED7EFF" w14:textId="3AD6639C"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mntpath</w:t>
      </w:r>
      <w:proofErr w:type="spellEnd"/>
      <w:r w:rsidR="00F760C4" w:rsidRPr="00F760C4">
        <w:rPr>
          <w:rFonts w:ascii="Arial" w:hAnsi="Arial" w:cs="Arial"/>
        </w:rPr>
        <w:t xml:space="preserve"> = /</w:t>
      </w:r>
      <w:proofErr w:type="spellStart"/>
      <w:r w:rsidR="00F760C4" w:rsidRPr="00F760C4">
        <w:rPr>
          <w:rFonts w:ascii="Arial" w:hAnsi="Arial" w:cs="Arial"/>
        </w:rPr>
        <w:t>projectb</w:t>
      </w:r>
      <w:proofErr w:type="spellEnd"/>
    </w:p>
    <w:p w14:paraId="7E2DCFBB" w14:textId="2C1FB97B" w:rsidR="00F760C4" w:rsidRPr="00F760C4" w:rsidRDefault="001E2B02" w:rsidP="00F760C4">
      <w:pPr>
        <w:widowControl w:val="0"/>
        <w:autoSpaceDE w:val="0"/>
        <w:autoSpaceDN w:val="0"/>
        <w:adjustRightInd w:val="0"/>
        <w:rPr>
          <w:rFonts w:ascii="Arial" w:hAnsi="Arial" w:cs="Arial"/>
        </w:rPr>
      </w:pPr>
      <w:proofErr w:type="spellStart"/>
      <w:r>
        <w:rPr>
          <w:rFonts w:ascii="Arial" w:hAnsi="Arial" w:cs="Arial"/>
        </w:rPr>
        <w:t>MAR</w:t>
      </w:r>
      <w:r w:rsidR="00D5500A">
        <w:rPr>
          <w:rFonts w:ascii="Arial" w:hAnsi="Arial" w:cs="Arial"/>
        </w:rPr>
        <w:t>_namespace.mnt.</w:t>
      </w:r>
      <w:r w:rsidR="00F760C4" w:rsidRPr="00F760C4">
        <w:rPr>
          <w:rFonts w:ascii="Arial" w:hAnsi="Arial" w:cs="Arial"/>
        </w:rPr>
        <w:t>mdpath</w:t>
      </w:r>
      <w:proofErr w:type="spellEnd"/>
      <w:r w:rsidR="00F760C4" w:rsidRPr="00F760C4">
        <w:rPr>
          <w:rFonts w:ascii="Arial" w:hAnsi="Arial" w:cs="Arial"/>
        </w:rPr>
        <w:t xml:space="preserve"> = /md/project</w:t>
      </w:r>
    </w:p>
    <w:p w14:paraId="2ECF093B" w14:textId="77777777" w:rsidR="00F760C4" w:rsidRPr="00F760C4" w:rsidRDefault="00F760C4" w:rsidP="00F760C4">
      <w:pPr>
        <w:widowControl w:val="0"/>
        <w:autoSpaceDE w:val="0"/>
        <w:autoSpaceDN w:val="0"/>
        <w:adjustRightInd w:val="0"/>
        <w:rPr>
          <w:rFonts w:ascii="Arial" w:hAnsi="Arial" w:cs="Arial"/>
        </w:rPr>
      </w:pPr>
    </w:p>
    <w:p w14:paraId="55EEDB69" w14:textId="3AD1F0E5" w:rsidR="00F760C4" w:rsidRPr="00F760C4" w:rsidRDefault="00F760C4" w:rsidP="00F760C4">
      <w:pPr>
        <w:widowControl w:val="0"/>
        <w:autoSpaceDE w:val="0"/>
        <w:autoSpaceDN w:val="0"/>
        <w:adjustRightInd w:val="0"/>
        <w:rPr>
          <w:rFonts w:ascii="Arial" w:hAnsi="Arial" w:cs="Arial"/>
        </w:rPr>
      </w:pPr>
      <w:r w:rsidRPr="00F760C4">
        <w:rPr>
          <w:rFonts w:ascii="Arial" w:hAnsi="Arial" w:cs="Arial"/>
        </w:rPr>
        <w:t>User refers to /</w:t>
      </w:r>
      <w:proofErr w:type="spellStart"/>
      <w:r w:rsidRPr="00F760C4">
        <w:rPr>
          <w:rFonts w:ascii="Arial" w:hAnsi="Arial" w:cs="Arial"/>
        </w:rPr>
        <w:t>redsea</w:t>
      </w:r>
      <w:proofErr w:type="spellEnd"/>
      <w:r w:rsidRPr="00F760C4">
        <w:rPr>
          <w:rFonts w:ascii="Arial" w:hAnsi="Arial" w:cs="Arial"/>
        </w:rPr>
        <w:t>/</w:t>
      </w:r>
      <w:proofErr w:type="spellStart"/>
      <w:r w:rsidRPr="00F760C4">
        <w:rPr>
          <w:rFonts w:ascii="Arial" w:hAnsi="Arial" w:cs="Arial"/>
        </w:rPr>
        <w:t>projecta</w:t>
      </w:r>
      <w:proofErr w:type="spellEnd"/>
      <w:r w:rsidRPr="00F760C4">
        <w:rPr>
          <w:rFonts w:ascii="Arial" w:hAnsi="Arial" w:cs="Arial"/>
        </w:rPr>
        <w:t xml:space="preserve"> and that refers to files metadata file system/namespace in /md/</w:t>
      </w:r>
      <w:proofErr w:type="spellStart"/>
      <w:r w:rsidRPr="00F760C4">
        <w:rPr>
          <w:rFonts w:ascii="Arial" w:hAnsi="Arial" w:cs="Arial"/>
        </w:rPr>
        <w:t>projecta</w:t>
      </w:r>
      <w:proofErr w:type="spellEnd"/>
    </w:p>
    <w:p w14:paraId="5AC55BD1" w14:textId="77777777" w:rsidR="004C6412" w:rsidRPr="00F760C4" w:rsidRDefault="004C6412" w:rsidP="004C6412">
      <w:pPr>
        <w:widowControl w:val="0"/>
        <w:autoSpaceDE w:val="0"/>
        <w:autoSpaceDN w:val="0"/>
        <w:adjustRightInd w:val="0"/>
        <w:rPr>
          <w:rFonts w:ascii="Arial" w:hAnsi="Arial" w:cs="Arial"/>
        </w:rPr>
      </w:pPr>
    </w:p>
    <w:p w14:paraId="4EF69332" w14:textId="6479D614" w:rsidR="002633C6" w:rsidRDefault="001E2B02" w:rsidP="004C6412">
      <w:pPr>
        <w:widowControl w:val="0"/>
        <w:autoSpaceDE w:val="0"/>
        <w:autoSpaceDN w:val="0"/>
        <w:adjustRightInd w:val="0"/>
        <w:rPr>
          <w:rFonts w:ascii="Arial" w:hAnsi="Arial" w:cs="Arial"/>
        </w:rPr>
      </w:pPr>
      <w:proofErr w:type="spellStart"/>
      <w:r>
        <w:rPr>
          <w:rFonts w:ascii="Arial" w:hAnsi="Arial" w:cs="Arial"/>
        </w:rPr>
        <w:t>MAR</w:t>
      </w:r>
      <w:r w:rsidR="004C6412" w:rsidRPr="00F760C4">
        <w:rPr>
          <w:rFonts w:ascii="Arial" w:hAnsi="Arial" w:cs="Arial"/>
        </w:rPr>
        <w:t>_namespace</w:t>
      </w:r>
      <w:proofErr w:type="spellEnd"/>
      <w:r w:rsidR="004C6412" w:rsidRPr="00F760C4">
        <w:rPr>
          <w:rFonts w:ascii="Arial" w:hAnsi="Arial" w:cs="Arial"/>
        </w:rPr>
        <w:t xml:space="preserve"> </w:t>
      </w:r>
      <w:proofErr w:type="gramStart"/>
      <w:r w:rsidR="004C6412" w:rsidRPr="00F760C4">
        <w:rPr>
          <w:rFonts w:ascii="Arial" w:hAnsi="Arial" w:cs="Arial"/>
        </w:rPr>
        <w:t>{  (</w:t>
      </w:r>
      <w:proofErr w:type="gramEnd"/>
      <w:r w:rsidR="004C6412" w:rsidRPr="00F760C4">
        <w:rPr>
          <w:rFonts w:ascii="Arial" w:hAnsi="Arial" w:cs="Arial"/>
        </w:rPr>
        <w:t>one stanza for each namespace segment) {</w:t>
      </w:r>
      <w:r w:rsidR="000C7A82">
        <w:rPr>
          <w:rFonts w:ascii="Arial" w:hAnsi="Arial" w:cs="Arial"/>
        </w:rPr>
        <w:t xml:space="preserve"> </w:t>
      </w:r>
    </w:p>
    <w:p w14:paraId="031F8222" w14:textId="4BA16EFD" w:rsidR="000C7A82" w:rsidRDefault="000C7A82" w:rsidP="004C6412">
      <w:pPr>
        <w:widowControl w:val="0"/>
        <w:autoSpaceDE w:val="0"/>
        <w:autoSpaceDN w:val="0"/>
        <w:adjustRightInd w:val="0"/>
        <w:rPr>
          <w:rFonts w:ascii="Arial" w:hAnsi="Arial" w:cs="Arial"/>
        </w:rPr>
      </w:pPr>
      <w:r>
        <w:rPr>
          <w:rFonts w:ascii="Arial" w:hAnsi="Arial" w:cs="Arial"/>
        </w:rPr>
        <w:t>(</w:t>
      </w:r>
      <w:proofErr w:type="gramStart"/>
      <w:r>
        <w:rPr>
          <w:rFonts w:ascii="Arial" w:hAnsi="Arial" w:cs="Arial"/>
        </w:rPr>
        <w:t>one</w:t>
      </w:r>
      <w:proofErr w:type="gramEnd"/>
      <w:r>
        <w:rPr>
          <w:rFonts w:ascii="Arial" w:hAnsi="Arial" w:cs="Arial"/>
        </w:rPr>
        <w:t xml:space="preserve"> for each namespace)</w:t>
      </w:r>
    </w:p>
    <w:tbl>
      <w:tblPr>
        <w:tblStyle w:val="TableGrid"/>
        <w:tblW w:w="0" w:type="auto"/>
        <w:tblLook w:val="04A0" w:firstRow="1" w:lastRow="0" w:firstColumn="1" w:lastColumn="0" w:noHBand="0" w:noVBand="1"/>
      </w:tblPr>
      <w:tblGrid>
        <w:gridCol w:w="2137"/>
        <w:gridCol w:w="6719"/>
      </w:tblGrid>
      <w:tr w:rsidR="002633C6" w14:paraId="0363AEEC" w14:textId="77777777" w:rsidTr="0067649E">
        <w:tc>
          <w:tcPr>
            <w:tcW w:w="2137" w:type="dxa"/>
          </w:tcPr>
          <w:p w14:paraId="15B5C32B"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719" w:type="dxa"/>
          </w:tcPr>
          <w:p w14:paraId="790D041C"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r>
              <w:rPr>
                <w:rFonts w:ascii="Arial" w:hAnsi="Arial" w:cs="Arial"/>
              </w:rPr>
              <w:t xml:space="preserve"> that refers to this namespace used in the </w:t>
            </w:r>
            <w:proofErr w:type="spellStart"/>
            <w:r>
              <w:rPr>
                <w:rFonts w:ascii="Arial" w:hAnsi="Arial" w:cs="Arial"/>
              </w:rPr>
              <w:t>objid</w:t>
            </w:r>
            <w:proofErr w:type="spellEnd"/>
            <w:r>
              <w:rPr>
                <w:rFonts w:ascii="Arial" w:hAnsi="Arial" w:cs="Arial"/>
              </w:rPr>
              <w:t xml:space="preserve"> that gets store as the name of the object in the object system</w:t>
            </w:r>
          </w:p>
        </w:tc>
      </w:tr>
      <w:tr w:rsidR="002633C6" w14:paraId="487C9C7B" w14:textId="77777777" w:rsidTr="0067649E">
        <w:tc>
          <w:tcPr>
            <w:tcW w:w="2137" w:type="dxa"/>
          </w:tcPr>
          <w:p w14:paraId="223A33E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mntpath</w:t>
            </w:r>
            <w:proofErr w:type="spellEnd"/>
            <w:proofErr w:type="gramEnd"/>
          </w:p>
        </w:tc>
        <w:tc>
          <w:tcPr>
            <w:tcW w:w="6719" w:type="dxa"/>
          </w:tcPr>
          <w:p w14:paraId="2DE515A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this namespace, which is appended to the </w:t>
            </w:r>
            <w:proofErr w:type="spellStart"/>
            <w:r>
              <w:rPr>
                <w:rFonts w:ascii="Arial" w:hAnsi="Arial" w:cs="Arial"/>
              </w:rPr>
              <w:t>MAR_mnttop</w:t>
            </w:r>
            <w:proofErr w:type="spellEnd"/>
            <w:r>
              <w:rPr>
                <w:rFonts w:ascii="Arial" w:hAnsi="Arial" w:cs="Arial"/>
              </w:rPr>
              <w:t xml:space="preserve"> (described above)  (specified as a path with slashes)</w:t>
            </w:r>
          </w:p>
        </w:tc>
      </w:tr>
      <w:tr w:rsidR="002633C6" w14:paraId="0517A64B" w14:textId="77777777" w:rsidTr="0067649E">
        <w:tc>
          <w:tcPr>
            <w:tcW w:w="2137" w:type="dxa"/>
          </w:tcPr>
          <w:p w14:paraId="6F8BFB5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bperms</w:t>
            </w:r>
            <w:proofErr w:type="spellEnd"/>
            <w:proofErr w:type="gramEnd"/>
          </w:p>
        </w:tc>
        <w:tc>
          <w:tcPr>
            <w:tcW w:w="6719" w:type="dxa"/>
          </w:tcPr>
          <w:p w14:paraId="68361E95" w14:textId="77777777" w:rsidR="002633C6" w:rsidRDefault="002633C6" w:rsidP="0067649E">
            <w:pPr>
              <w:widowControl w:val="0"/>
              <w:autoSpaceDE w:val="0"/>
              <w:autoSpaceDN w:val="0"/>
              <w:adjustRightInd w:val="0"/>
              <w:rPr>
                <w:rFonts w:ascii="Arial" w:hAnsi="Arial" w:cs="Arial"/>
              </w:rPr>
            </w:pPr>
            <w:r>
              <w:rPr>
                <w:rFonts w:ascii="Arial" w:hAnsi="Arial" w:cs="Arial"/>
              </w:rPr>
              <w:t>Specifies permissions for batch programs.  These permissions are above and beyond the POSIX permissions (</w:t>
            </w:r>
            <w:proofErr w:type="spellStart"/>
            <w:r>
              <w:rPr>
                <w:rFonts w:ascii="Arial" w:hAnsi="Arial" w:cs="Arial"/>
              </w:rPr>
              <w:t>rwx</w:t>
            </w:r>
            <w:proofErr w:type="spellEnd"/>
            <w:r>
              <w:rPr>
                <w:rFonts w:ascii="Arial" w:hAnsi="Arial" w:cs="Arial"/>
              </w:rPr>
              <w:t>/</w:t>
            </w:r>
            <w:proofErr w:type="spellStart"/>
            <w:r>
              <w:rPr>
                <w:rFonts w:ascii="Arial" w:hAnsi="Arial" w:cs="Arial"/>
              </w:rPr>
              <w:t>ugo</w:t>
            </w:r>
            <w:proofErr w:type="spellEnd"/>
            <w:r>
              <w:rPr>
                <w:rFonts w:ascii="Arial" w:hAnsi="Arial" w:cs="Arial"/>
              </w:rPr>
              <w:t xml:space="preserve">).  This is because external repositories may have special permissions that don’t map exactly to POSIX permissions.  The values are </w:t>
            </w:r>
            <w:proofErr w:type="spellStart"/>
            <w:r>
              <w:rPr>
                <w:rFonts w:ascii="Arial" w:hAnsi="Arial" w:cs="Arial"/>
              </w:rPr>
              <w:t>rmwmrdwdudtd</w:t>
            </w:r>
            <w:proofErr w:type="spellEnd"/>
            <w:r>
              <w:rPr>
                <w:rFonts w:ascii="Arial" w:hAnsi="Arial" w:cs="Arial"/>
              </w:rPr>
              <w:t>:</w:t>
            </w:r>
          </w:p>
          <w:p w14:paraId="7F401C3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rm</w:t>
            </w:r>
            <w:proofErr w:type="spellEnd"/>
            <w:proofErr w:type="gramEnd"/>
            <w:r>
              <w:rPr>
                <w:rFonts w:ascii="Arial" w:hAnsi="Arial" w:cs="Arial"/>
              </w:rPr>
              <w:t xml:space="preserve"> – read metadata</w:t>
            </w:r>
          </w:p>
          <w:p w14:paraId="5987148A"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wm</w:t>
            </w:r>
            <w:proofErr w:type="spellEnd"/>
            <w:proofErr w:type="gramEnd"/>
            <w:r>
              <w:rPr>
                <w:rFonts w:ascii="Arial" w:hAnsi="Arial" w:cs="Arial"/>
              </w:rPr>
              <w:t xml:space="preserve"> – write metadata</w:t>
            </w:r>
          </w:p>
          <w:p w14:paraId="2E2BD29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rd</w:t>
            </w:r>
            <w:proofErr w:type="spellEnd"/>
            <w:proofErr w:type="gramEnd"/>
            <w:r>
              <w:rPr>
                <w:rFonts w:ascii="Arial" w:hAnsi="Arial" w:cs="Arial"/>
              </w:rPr>
              <w:t xml:space="preserve"> – read data</w:t>
            </w:r>
          </w:p>
          <w:p w14:paraId="6239D5B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wd</w:t>
            </w:r>
            <w:proofErr w:type="spellEnd"/>
            <w:proofErr w:type="gramEnd"/>
            <w:r>
              <w:rPr>
                <w:rFonts w:ascii="Arial" w:hAnsi="Arial" w:cs="Arial"/>
              </w:rPr>
              <w:t xml:space="preserve"> – write data</w:t>
            </w:r>
          </w:p>
          <w:p w14:paraId="5FC9EEC1"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ud</w:t>
            </w:r>
            <w:proofErr w:type="spellEnd"/>
            <w:proofErr w:type="gramEnd"/>
            <w:r>
              <w:rPr>
                <w:rFonts w:ascii="Arial" w:hAnsi="Arial" w:cs="Arial"/>
              </w:rPr>
              <w:t xml:space="preserve"> – unlink data</w:t>
            </w:r>
          </w:p>
          <w:p w14:paraId="60D9514E"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td</w:t>
            </w:r>
            <w:proofErr w:type="gramEnd"/>
            <w:r>
              <w:rPr>
                <w:rFonts w:ascii="Arial" w:hAnsi="Arial" w:cs="Arial"/>
              </w:rPr>
              <w:t xml:space="preserve"> – truncate data</w:t>
            </w:r>
          </w:p>
          <w:p w14:paraId="0C110C75" w14:textId="77777777" w:rsidR="002633C6" w:rsidRDefault="002633C6" w:rsidP="0067649E">
            <w:pPr>
              <w:widowControl w:val="0"/>
              <w:autoSpaceDE w:val="0"/>
              <w:autoSpaceDN w:val="0"/>
              <w:adjustRightInd w:val="0"/>
              <w:rPr>
                <w:rFonts w:ascii="Arial" w:hAnsi="Arial" w:cs="Arial"/>
              </w:rPr>
            </w:pPr>
            <w:r>
              <w:rPr>
                <w:rFonts w:ascii="Arial" w:hAnsi="Arial" w:cs="Arial"/>
              </w:rPr>
              <w:t>An example of interesting use is to allow read and write in POSIX permissions, allow metadata changes but not allow writing of data.  This value is not stored with the file, it is interpreted real time, so this is a fast way to shut of write of data or metadata etc.  This item can change based on allowed activity against this namespace and the data/space it represents.</w:t>
            </w:r>
          </w:p>
        </w:tc>
      </w:tr>
      <w:tr w:rsidR="002633C6" w14:paraId="5C30223B" w14:textId="77777777" w:rsidTr="0067649E">
        <w:tc>
          <w:tcPr>
            <w:tcW w:w="2137" w:type="dxa"/>
          </w:tcPr>
          <w:p w14:paraId="7753512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Iperms</w:t>
            </w:r>
            <w:proofErr w:type="spellEnd"/>
          </w:p>
        </w:tc>
        <w:tc>
          <w:tcPr>
            <w:tcW w:w="6719" w:type="dxa"/>
          </w:tcPr>
          <w:p w14:paraId="525D311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permissions for interactive (FUSE) programs.  Same as </w:t>
            </w:r>
            <w:proofErr w:type="spellStart"/>
            <w:r>
              <w:rPr>
                <w:rFonts w:ascii="Arial" w:hAnsi="Arial" w:cs="Arial"/>
              </w:rPr>
              <w:t>bperms</w:t>
            </w:r>
            <w:proofErr w:type="spellEnd"/>
            <w:r>
              <w:rPr>
                <w:rFonts w:ascii="Arial" w:hAnsi="Arial" w:cs="Arial"/>
              </w:rPr>
              <w:t xml:space="preserve"> above.</w:t>
            </w:r>
          </w:p>
        </w:tc>
      </w:tr>
      <w:tr w:rsidR="002633C6" w14:paraId="247F2D43" w14:textId="77777777" w:rsidTr="0067649E">
        <w:tc>
          <w:tcPr>
            <w:tcW w:w="2137" w:type="dxa"/>
          </w:tcPr>
          <w:p w14:paraId="3D9E0F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Mdpath</w:t>
            </w:r>
            <w:proofErr w:type="spellEnd"/>
          </w:p>
        </w:tc>
        <w:tc>
          <w:tcPr>
            <w:tcW w:w="6719" w:type="dxa"/>
          </w:tcPr>
          <w:p w14:paraId="73B5E781"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path for the </w:t>
            </w:r>
            <w:proofErr w:type="gramStart"/>
            <w:r>
              <w:rPr>
                <w:rFonts w:ascii="Arial" w:hAnsi="Arial" w:cs="Arial"/>
              </w:rPr>
              <w:t>POSIX  file</w:t>
            </w:r>
            <w:proofErr w:type="gramEnd"/>
            <w:r>
              <w:rPr>
                <w:rFonts w:ascii="Arial" w:hAnsi="Arial" w:cs="Arial"/>
              </w:rPr>
              <w:t xml:space="preserve"> system that is to hold the metadata and potentially data for this namespace.  If a file is to be written to an external repo, then only metadata is stored in this file </w:t>
            </w:r>
            <w:proofErr w:type="spellStart"/>
            <w:r>
              <w:rPr>
                <w:rFonts w:ascii="Arial" w:hAnsi="Arial" w:cs="Arial"/>
              </w:rPr>
              <w:t>sytem</w:t>
            </w:r>
            <w:proofErr w:type="spellEnd"/>
            <w:r>
              <w:rPr>
                <w:rFonts w:ascii="Arial" w:hAnsi="Arial" w:cs="Arial"/>
              </w:rPr>
              <w:t xml:space="preserve">, but if data is to be stored into this file system then both data and metadata are used.  Controlling whether data is written into the metadata file system is done in the repo configuration table using the </w:t>
            </w:r>
            <w:proofErr w:type="spellStart"/>
            <w:r>
              <w:rPr>
                <w:rFonts w:ascii="Arial" w:hAnsi="Arial" w:cs="Arial"/>
              </w:rPr>
              <w:t>repo</w:t>
            </w:r>
            <w:r w:rsidRPr="00F760C4">
              <w:rPr>
                <w:rFonts w:ascii="Arial" w:hAnsi="Arial" w:cs="Arial"/>
              </w:rPr>
              <w:t>methodinfo</w:t>
            </w:r>
            <w:proofErr w:type="spellEnd"/>
            <w:r>
              <w:rPr>
                <w:rFonts w:ascii="Arial" w:hAnsi="Arial" w:cs="Arial"/>
              </w:rPr>
              <w:t xml:space="preserve"> field so the repo you are writing to or reading from will be DIRECT (use the metadata file system) or some other external method like CDMI, S3, etc.  This is specified using path notation using slashes.  This can change if you have moved the metadata file system path for some reason.  It might be hard to change on the fly though.</w:t>
            </w:r>
          </w:p>
        </w:tc>
      </w:tr>
      <w:tr w:rsidR="002633C6" w14:paraId="54E72109" w14:textId="77777777" w:rsidTr="0067649E">
        <w:tc>
          <w:tcPr>
            <w:tcW w:w="2137" w:type="dxa"/>
          </w:tcPr>
          <w:p w14:paraId="3DF81E4F"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Iwrite_repo</w:t>
            </w:r>
            <w:proofErr w:type="spellEnd"/>
          </w:p>
        </w:tc>
        <w:tc>
          <w:tcPr>
            <w:tcW w:w="6719" w:type="dxa"/>
          </w:tcPr>
          <w:p w14:paraId="72AF94A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interactive (FUSE) applications will write new files to, points at a name in the repo table.  This can be changed as it just controls where new files are </w:t>
            </w:r>
            <w:proofErr w:type="gramStart"/>
            <w:r>
              <w:rPr>
                <w:rFonts w:ascii="Arial" w:hAnsi="Arial" w:cs="Arial"/>
              </w:rPr>
              <w:t>written to.</w:t>
            </w:r>
            <w:proofErr w:type="gramEnd"/>
          </w:p>
        </w:tc>
      </w:tr>
      <w:tr w:rsidR="002633C6" w14:paraId="36111D07" w14:textId="77777777" w:rsidTr="0067649E">
        <w:tc>
          <w:tcPr>
            <w:tcW w:w="2137" w:type="dxa"/>
          </w:tcPr>
          <w:p w14:paraId="41EB4A0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Iwrite_chunksize</w:t>
            </w:r>
            <w:proofErr w:type="spellEnd"/>
          </w:p>
        </w:tc>
        <w:tc>
          <w:tcPr>
            <w:tcW w:w="6719" w:type="dxa"/>
          </w:tcPr>
          <w:p w14:paraId="7A84071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interactive</w:t>
            </w:r>
          </w:p>
        </w:tc>
      </w:tr>
      <w:tr w:rsidR="002633C6" w14:paraId="32F0E672" w14:textId="77777777" w:rsidTr="0067649E">
        <w:tc>
          <w:tcPr>
            <w:tcW w:w="2137" w:type="dxa"/>
          </w:tcPr>
          <w:p w14:paraId="4993726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Swrite_repo</w:t>
            </w:r>
            <w:proofErr w:type="spellEnd"/>
          </w:p>
        </w:tc>
        <w:tc>
          <w:tcPr>
            <w:tcW w:w="6719" w:type="dxa"/>
          </w:tcPr>
          <w:p w14:paraId="3897CF1A"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small files to, points at a name in the repo table.  This can be changed as it just controls where new files are </w:t>
            </w:r>
            <w:proofErr w:type="gramStart"/>
            <w:r>
              <w:rPr>
                <w:rFonts w:ascii="Arial" w:hAnsi="Arial" w:cs="Arial"/>
              </w:rPr>
              <w:t>written to.</w:t>
            </w:r>
            <w:proofErr w:type="gramEnd"/>
          </w:p>
        </w:tc>
      </w:tr>
      <w:tr w:rsidR="002633C6" w14:paraId="273C7EFE" w14:textId="77777777" w:rsidTr="0067649E">
        <w:tc>
          <w:tcPr>
            <w:tcW w:w="2137" w:type="dxa"/>
          </w:tcPr>
          <w:p w14:paraId="5EC580A0"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Swrite_size</w:t>
            </w:r>
            <w:proofErr w:type="spellEnd"/>
          </w:p>
        </w:tc>
        <w:tc>
          <w:tcPr>
            <w:tcW w:w="6719" w:type="dxa"/>
          </w:tcPr>
          <w:p w14:paraId="59E4527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small file.  This can be changed as it just controls where new files are </w:t>
            </w:r>
            <w:proofErr w:type="gramStart"/>
            <w:r>
              <w:rPr>
                <w:rFonts w:ascii="Arial" w:hAnsi="Arial" w:cs="Arial"/>
              </w:rPr>
              <w:t>written to.</w:t>
            </w:r>
            <w:proofErr w:type="gramEnd"/>
          </w:p>
        </w:tc>
      </w:tr>
      <w:tr w:rsidR="002633C6" w14:paraId="644BDA9E" w14:textId="77777777" w:rsidTr="0067649E">
        <w:tc>
          <w:tcPr>
            <w:tcW w:w="2137" w:type="dxa"/>
          </w:tcPr>
          <w:p w14:paraId="56E08EF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Swrite_packsize</w:t>
            </w:r>
            <w:proofErr w:type="spellEnd"/>
          </w:p>
        </w:tc>
        <w:tc>
          <w:tcPr>
            <w:tcW w:w="6719" w:type="dxa"/>
          </w:tcPr>
          <w:p w14:paraId="7FDA935E" w14:textId="77777777" w:rsidR="002633C6" w:rsidRDefault="002633C6" w:rsidP="0067649E">
            <w:pPr>
              <w:widowControl w:val="0"/>
              <w:autoSpaceDE w:val="0"/>
              <w:autoSpaceDN w:val="0"/>
              <w:adjustRightInd w:val="0"/>
              <w:rPr>
                <w:rFonts w:ascii="Arial" w:hAnsi="Arial" w:cs="Arial"/>
              </w:rPr>
            </w:pPr>
            <w:r>
              <w:rPr>
                <w:rFonts w:ascii="Arial" w:hAnsi="Arial" w:cs="Arial"/>
              </w:rPr>
              <w:t>Size of object to pack multiple small files into</w:t>
            </w:r>
          </w:p>
          <w:p w14:paraId="7F5468F7" w14:textId="77777777" w:rsidR="002633C6" w:rsidRDefault="002633C6" w:rsidP="0067649E">
            <w:pPr>
              <w:widowControl w:val="0"/>
              <w:autoSpaceDE w:val="0"/>
              <w:autoSpaceDN w:val="0"/>
              <w:adjustRightInd w:val="0"/>
              <w:rPr>
                <w:rFonts w:ascii="Arial" w:hAnsi="Arial" w:cs="Arial"/>
              </w:rPr>
            </w:pPr>
            <w:r>
              <w:rPr>
                <w:rFonts w:ascii="Arial" w:hAnsi="Arial" w:cs="Arial"/>
              </w:rPr>
              <w:t>If this value is zero then packing will not occur</w:t>
            </w:r>
          </w:p>
        </w:tc>
      </w:tr>
      <w:tr w:rsidR="002633C6" w14:paraId="41ABC0E7" w14:textId="77777777" w:rsidTr="0067649E">
        <w:tc>
          <w:tcPr>
            <w:tcW w:w="2137" w:type="dxa"/>
          </w:tcPr>
          <w:p w14:paraId="4D0EC8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Mwrite_repo</w:t>
            </w:r>
            <w:proofErr w:type="spellEnd"/>
          </w:p>
        </w:tc>
        <w:tc>
          <w:tcPr>
            <w:tcW w:w="6719" w:type="dxa"/>
          </w:tcPr>
          <w:p w14:paraId="4B2410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medium files to, points at a name in the repo table.  This can be changed as it just controls where new files are </w:t>
            </w:r>
            <w:proofErr w:type="gramStart"/>
            <w:r>
              <w:rPr>
                <w:rFonts w:ascii="Arial" w:hAnsi="Arial" w:cs="Arial"/>
              </w:rPr>
              <w:t>written to.</w:t>
            </w:r>
            <w:proofErr w:type="gramEnd"/>
          </w:p>
        </w:tc>
      </w:tr>
      <w:tr w:rsidR="002633C6" w14:paraId="786083D6" w14:textId="77777777" w:rsidTr="0067649E">
        <w:tc>
          <w:tcPr>
            <w:tcW w:w="2137" w:type="dxa"/>
          </w:tcPr>
          <w:p w14:paraId="75142A58"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Mwrite_size</w:t>
            </w:r>
            <w:proofErr w:type="spellEnd"/>
          </w:p>
        </w:tc>
        <w:tc>
          <w:tcPr>
            <w:tcW w:w="6719" w:type="dxa"/>
          </w:tcPr>
          <w:p w14:paraId="21A9564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medium file.  This can be changed as it just controls where new files are </w:t>
            </w:r>
            <w:proofErr w:type="gramStart"/>
            <w:r>
              <w:rPr>
                <w:rFonts w:ascii="Arial" w:hAnsi="Arial" w:cs="Arial"/>
              </w:rPr>
              <w:t>written to.</w:t>
            </w:r>
            <w:proofErr w:type="gramEnd"/>
          </w:p>
        </w:tc>
      </w:tr>
      <w:tr w:rsidR="002633C6" w14:paraId="25B3534D" w14:textId="77777777" w:rsidTr="0067649E">
        <w:tc>
          <w:tcPr>
            <w:tcW w:w="2137" w:type="dxa"/>
          </w:tcPr>
          <w:p w14:paraId="29AEADF7"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Lwrite_repo</w:t>
            </w:r>
            <w:proofErr w:type="spellEnd"/>
          </w:p>
        </w:tc>
        <w:tc>
          <w:tcPr>
            <w:tcW w:w="6719" w:type="dxa"/>
          </w:tcPr>
          <w:p w14:paraId="2D54B513"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large files to, points at a name in the repo table.  This can be changed as it just controls where new files are </w:t>
            </w:r>
            <w:proofErr w:type="gramStart"/>
            <w:r>
              <w:rPr>
                <w:rFonts w:ascii="Arial" w:hAnsi="Arial" w:cs="Arial"/>
              </w:rPr>
              <w:t>written to.</w:t>
            </w:r>
            <w:proofErr w:type="gramEnd"/>
          </w:p>
        </w:tc>
      </w:tr>
      <w:tr w:rsidR="002633C6" w14:paraId="7EA14682" w14:textId="77777777" w:rsidTr="0067649E">
        <w:tc>
          <w:tcPr>
            <w:tcW w:w="2137" w:type="dxa"/>
          </w:tcPr>
          <w:p w14:paraId="6B8F69B1"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Lwrite_size</w:t>
            </w:r>
            <w:proofErr w:type="spellEnd"/>
          </w:p>
        </w:tc>
        <w:tc>
          <w:tcPr>
            <w:tcW w:w="6719" w:type="dxa"/>
          </w:tcPr>
          <w:p w14:paraId="77D69865"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Size below which is considered a large file.  This can be changed as it just controls where new files are </w:t>
            </w:r>
            <w:proofErr w:type="gramStart"/>
            <w:r>
              <w:rPr>
                <w:rFonts w:ascii="Arial" w:hAnsi="Arial" w:cs="Arial"/>
              </w:rPr>
              <w:t>written to.</w:t>
            </w:r>
            <w:proofErr w:type="gramEnd"/>
          </w:p>
        </w:tc>
      </w:tr>
      <w:tr w:rsidR="002633C6" w14:paraId="7249FCAE" w14:textId="77777777" w:rsidTr="0067649E">
        <w:tc>
          <w:tcPr>
            <w:tcW w:w="2137" w:type="dxa"/>
          </w:tcPr>
          <w:p w14:paraId="0C1AF81E"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Lwrite_chunksize</w:t>
            </w:r>
            <w:proofErr w:type="spellEnd"/>
          </w:p>
        </w:tc>
        <w:tc>
          <w:tcPr>
            <w:tcW w:w="6719" w:type="dxa"/>
          </w:tcPr>
          <w:p w14:paraId="01AD595D"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Chunksize</w:t>
            </w:r>
            <w:proofErr w:type="spellEnd"/>
            <w:r>
              <w:rPr>
                <w:rFonts w:ascii="Arial" w:hAnsi="Arial" w:cs="Arial"/>
              </w:rPr>
              <w:t xml:space="preserve"> for large files</w:t>
            </w:r>
          </w:p>
        </w:tc>
      </w:tr>
      <w:tr w:rsidR="002633C6" w14:paraId="64D5612B" w14:textId="77777777" w:rsidTr="0067649E">
        <w:tc>
          <w:tcPr>
            <w:tcW w:w="2137" w:type="dxa"/>
          </w:tcPr>
          <w:p w14:paraId="1B6F8C63"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xlwrite</w:t>
            </w:r>
            <w:proofErr w:type="gramEnd"/>
            <w:r>
              <w:rPr>
                <w:rFonts w:ascii="Arial" w:hAnsi="Arial" w:cs="Arial"/>
              </w:rPr>
              <w:t>_repo</w:t>
            </w:r>
            <w:proofErr w:type="spellEnd"/>
          </w:p>
        </w:tc>
        <w:tc>
          <w:tcPr>
            <w:tcW w:w="6719" w:type="dxa"/>
          </w:tcPr>
          <w:p w14:paraId="21696F0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what repo </w:t>
            </w:r>
            <w:proofErr w:type="gramStart"/>
            <w:r>
              <w:rPr>
                <w:rFonts w:ascii="Arial" w:hAnsi="Arial" w:cs="Arial"/>
              </w:rPr>
              <w:t>batch  applications</w:t>
            </w:r>
            <w:proofErr w:type="gramEnd"/>
            <w:r>
              <w:rPr>
                <w:rFonts w:ascii="Arial" w:hAnsi="Arial" w:cs="Arial"/>
              </w:rPr>
              <w:t xml:space="preserve"> will write new </w:t>
            </w:r>
            <w:proofErr w:type="spellStart"/>
            <w:r>
              <w:rPr>
                <w:rFonts w:ascii="Arial" w:hAnsi="Arial" w:cs="Arial"/>
              </w:rPr>
              <w:t>xlarge</w:t>
            </w:r>
            <w:proofErr w:type="spellEnd"/>
            <w:r>
              <w:rPr>
                <w:rFonts w:ascii="Arial" w:hAnsi="Arial" w:cs="Arial"/>
              </w:rPr>
              <w:t xml:space="preserve"> files to, points at a name in the repo table.  This can be changed as it just controls where new files are </w:t>
            </w:r>
            <w:proofErr w:type="gramStart"/>
            <w:r>
              <w:rPr>
                <w:rFonts w:ascii="Arial" w:hAnsi="Arial" w:cs="Arial"/>
              </w:rPr>
              <w:t>written to.</w:t>
            </w:r>
            <w:proofErr w:type="gramEnd"/>
          </w:p>
        </w:tc>
      </w:tr>
      <w:tr w:rsidR="002633C6" w14:paraId="1E3C4630" w14:textId="77777777" w:rsidTr="0067649E">
        <w:tc>
          <w:tcPr>
            <w:tcW w:w="2137" w:type="dxa"/>
          </w:tcPr>
          <w:p w14:paraId="68FD919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Xlwrite_chunksize</w:t>
            </w:r>
            <w:proofErr w:type="spellEnd"/>
          </w:p>
        </w:tc>
        <w:tc>
          <w:tcPr>
            <w:tcW w:w="6719" w:type="dxa"/>
          </w:tcPr>
          <w:p w14:paraId="62C798C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Chunk size for </w:t>
            </w:r>
            <w:proofErr w:type="spellStart"/>
            <w:r>
              <w:rPr>
                <w:rFonts w:ascii="Arial" w:hAnsi="Arial" w:cs="Arial"/>
              </w:rPr>
              <w:t>xlarge</w:t>
            </w:r>
            <w:proofErr w:type="spellEnd"/>
            <w:r>
              <w:rPr>
                <w:rFonts w:ascii="Arial" w:hAnsi="Arial" w:cs="Arial"/>
              </w:rPr>
              <w:t xml:space="preserve"> files</w:t>
            </w:r>
          </w:p>
        </w:tc>
      </w:tr>
      <w:tr w:rsidR="002633C6" w14:paraId="7739D4D4" w14:textId="77777777" w:rsidTr="0067649E">
        <w:tc>
          <w:tcPr>
            <w:tcW w:w="2137" w:type="dxa"/>
          </w:tcPr>
          <w:p w14:paraId="095D4EA5"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trashmdpath</w:t>
            </w:r>
            <w:proofErr w:type="spellEnd"/>
            <w:proofErr w:type="gramEnd"/>
          </w:p>
        </w:tc>
        <w:tc>
          <w:tcPr>
            <w:tcW w:w="6719" w:type="dxa"/>
          </w:tcPr>
          <w:p w14:paraId="5B9ED40D"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where in the namespace, information is stored on unlink and </w:t>
            </w:r>
            <w:proofErr w:type="spellStart"/>
            <w:r>
              <w:rPr>
                <w:rFonts w:ascii="Arial" w:hAnsi="Arial" w:cs="Arial"/>
              </w:rPr>
              <w:t>trunc</w:t>
            </w:r>
            <w:proofErr w:type="spellEnd"/>
            <w:r>
              <w:rPr>
                <w:rFonts w:ascii="Arial" w:hAnsi="Arial" w:cs="Arial"/>
              </w:rPr>
              <w:t>/</w:t>
            </w:r>
            <w:proofErr w:type="spellStart"/>
            <w:r>
              <w:rPr>
                <w:rFonts w:ascii="Arial" w:hAnsi="Arial" w:cs="Arial"/>
              </w:rPr>
              <w:t>ftrunc</w:t>
            </w:r>
            <w:proofErr w:type="spellEnd"/>
            <w:r>
              <w:rPr>
                <w:rFonts w:ascii="Arial" w:hAnsi="Arial" w:cs="Arial"/>
              </w:rPr>
              <w:t xml:space="preserve"> operations, which could provide a trashcan function but is used by batch process for reclaiming space, repacking, reconciliation of space which is needed for external repo’s.  All permanent deletion of data (both unlink and </w:t>
            </w:r>
            <w:proofErr w:type="spellStart"/>
            <w:r>
              <w:rPr>
                <w:rFonts w:ascii="Arial" w:hAnsi="Arial" w:cs="Arial"/>
              </w:rPr>
              <w:t>trunc</w:t>
            </w:r>
            <w:proofErr w:type="spellEnd"/>
            <w:r>
              <w:rPr>
                <w:rFonts w:ascii="Arial" w:hAnsi="Arial" w:cs="Arial"/>
              </w:rPr>
              <w:t xml:space="preserve">) </w:t>
            </w:r>
            <w:proofErr w:type="gramStart"/>
            <w:r>
              <w:rPr>
                <w:rFonts w:ascii="Arial" w:hAnsi="Arial" w:cs="Arial"/>
              </w:rPr>
              <w:t>are</w:t>
            </w:r>
            <w:proofErr w:type="gramEnd"/>
            <w:r>
              <w:rPr>
                <w:rFonts w:ascii="Arial" w:hAnsi="Arial" w:cs="Arial"/>
              </w:rPr>
              <w:t xml:space="preserve"> done in batch for external repos.  For “DIRECT” repos where the data is stored directly in the metadata file, unlink operations go to this path, but </w:t>
            </w:r>
            <w:proofErr w:type="spellStart"/>
            <w:r>
              <w:rPr>
                <w:rFonts w:ascii="Arial" w:hAnsi="Arial" w:cs="Arial"/>
              </w:rPr>
              <w:t>trunc’d</w:t>
            </w:r>
            <w:proofErr w:type="spellEnd"/>
            <w:r>
              <w:rPr>
                <w:rFonts w:ascii="Arial" w:hAnsi="Arial" w:cs="Arial"/>
              </w:rPr>
              <w:t xml:space="preserve"> space is not preserved.  This is specified as a path with slashes. It is assumed that this is in the same metadata file system as the metadata file system for this name </w:t>
            </w:r>
            <w:proofErr w:type="gramStart"/>
            <w:r>
              <w:rPr>
                <w:rFonts w:ascii="Arial" w:hAnsi="Arial" w:cs="Arial"/>
              </w:rPr>
              <w:t>space,</w:t>
            </w:r>
            <w:proofErr w:type="gramEnd"/>
            <w:r>
              <w:rPr>
                <w:rFonts w:ascii="Arial" w:hAnsi="Arial" w:cs="Arial"/>
              </w:rPr>
              <w:t xml:space="preserve"> as rename is used for unlink operations.  This value could change but much care would have to be taken because entries into this path can be occurring all the time and information about reclaimable space lives in this path.</w:t>
            </w:r>
          </w:p>
        </w:tc>
      </w:tr>
      <w:tr w:rsidR="002633C6" w14:paraId="37EF89D8" w14:textId="77777777" w:rsidTr="0067649E">
        <w:tc>
          <w:tcPr>
            <w:tcW w:w="2137" w:type="dxa"/>
          </w:tcPr>
          <w:p w14:paraId="00A6CE9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fsinfopath</w:t>
            </w:r>
            <w:proofErr w:type="spellEnd"/>
            <w:proofErr w:type="gramEnd"/>
          </w:p>
        </w:tc>
        <w:tc>
          <w:tcPr>
            <w:tcW w:w="6719" w:type="dxa"/>
          </w:tcPr>
          <w:p w14:paraId="1A5131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This is a path name specified with slashes to a file that contains the values one would get in a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 like how much space is in the file system, how much space is used, etc.  This file must be updated in a lazy way via periodic batch scans of </w:t>
            </w:r>
            <w:proofErr w:type="spellStart"/>
            <w:r>
              <w:rPr>
                <w:rFonts w:ascii="Arial" w:hAnsi="Arial" w:cs="Arial"/>
              </w:rPr>
              <w:t>inode</w:t>
            </w:r>
            <w:proofErr w:type="spellEnd"/>
            <w:r>
              <w:rPr>
                <w:rFonts w:ascii="Arial" w:hAnsi="Arial" w:cs="Arial"/>
              </w:rPr>
              <w:t xml:space="preserve"> space etc.  Since the space for the files in a namespace may not be in the metadata file system associated with a name space, it is required that this info be provided in some way to be chosen by the site.  It could involve walking the metadata tree or </w:t>
            </w:r>
            <w:proofErr w:type="spellStart"/>
            <w:r>
              <w:rPr>
                <w:rFonts w:ascii="Arial" w:hAnsi="Arial" w:cs="Arial"/>
              </w:rPr>
              <w:t>inode</w:t>
            </w:r>
            <w:proofErr w:type="spellEnd"/>
            <w:r>
              <w:rPr>
                <w:rFonts w:ascii="Arial" w:hAnsi="Arial" w:cs="Arial"/>
              </w:rPr>
              <w:t xml:space="preserve"> space and adding up spaced used or it could involve querying an external repository for space etc.  This value could be change but care needs to be </w:t>
            </w:r>
            <w:proofErr w:type="gramStart"/>
            <w:r>
              <w:rPr>
                <w:rFonts w:ascii="Arial" w:hAnsi="Arial" w:cs="Arial"/>
              </w:rPr>
              <w:t>taken</w:t>
            </w:r>
            <w:proofErr w:type="gramEnd"/>
            <w:r>
              <w:rPr>
                <w:rFonts w:ascii="Arial" w:hAnsi="Arial" w:cs="Arial"/>
              </w:rPr>
              <w:t xml:space="preserve"> as </w:t>
            </w:r>
            <w:proofErr w:type="spellStart"/>
            <w:r>
              <w:rPr>
                <w:rFonts w:ascii="Arial" w:hAnsi="Arial" w:cs="Arial"/>
              </w:rPr>
              <w:t>statfs</w:t>
            </w:r>
            <w:proofErr w:type="spellEnd"/>
            <w:r>
              <w:rPr>
                <w:rFonts w:ascii="Arial" w:hAnsi="Arial" w:cs="Arial"/>
              </w:rPr>
              <w:t>/</w:t>
            </w:r>
            <w:proofErr w:type="spellStart"/>
            <w:r>
              <w:rPr>
                <w:rFonts w:ascii="Arial" w:hAnsi="Arial" w:cs="Arial"/>
              </w:rPr>
              <w:t>statvfs</w:t>
            </w:r>
            <w:proofErr w:type="spellEnd"/>
            <w:r>
              <w:rPr>
                <w:rFonts w:ascii="Arial" w:hAnsi="Arial" w:cs="Arial"/>
              </w:rPr>
              <w:t xml:space="preserve"> calls will look in this file for providing information.</w:t>
            </w:r>
          </w:p>
        </w:tc>
      </w:tr>
      <w:tr w:rsidR="002633C6" w14:paraId="7236F4A1" w14:textId="77777777" w:rsidTr="0067649E">
        <w:tc>
          <w:tcPr>
            <w:tcW w:w="2137" w:type="dxa"/>
          </w:tcPr>
          <w:p w14:paraId="7B87EDAF"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_space</w:t>
            </w:r>
            <w:proofErr w:type="spellEnd"/>
          </w:p>
        </w:tc>
        <w:tc>
          <w:tcPr>
            <w:tcW w:w="6719" w:type="dxa"/>
          </w:tcPr>
          <w:p w14:paraId="28B63C60"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space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much space has been used which is populated via lazy batch runs to determine and record space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2633C6" w14:paraId="5F062893" w14:textId="77777777" w:rsidTr="0067649E">
        <w:tc>
          <w:tcPr>
            <w:tcW w:w="2137" w:type="dxa"/>
          </w:tcPr>
          <w:p w14:paraId="4153C8D0"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quota</w:t>
            </w:r>
            <w:proofErr w:type="gramEnd"/>
            <w:r>
              <w:rPr>
                <w:rFonts w:ascii="Arial" w:hAnsi="Arial" w:cs="Arial"/>
              </w:rPr>
              <w:t>_name</w:t>
            </w:r>
            <w:proofErr w:type="spellEnd"/>
          </w:p>
        </w:tc>
        <w:tc>
          <w:tcPr>
            <w:tcW w:w="6719" w:type="dxa"/>
          </w:tcPr>
          <w:p w14:paraId="464BA502"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the </w:t>
            </w:r>
            <w:proofErr w:type="spellStart"/>
            <w:r>
              <w:rPr>
                <w:rFonts w:ascii="Arial" w:hAnsi="Arial" w:cs="Arial"/>
              </w:rPr>
              <w:t>inode</w:t>
            </w:r>
            <w:proofErr w:type="spellEnd"/>
            <w:r>
              <w:rPr>
                <w:rFonts w:ascii="Arial" w:hAnsi="Arial" w:cs="Arial"/>
              </w:rPr>
              <w:t xml:space="preserve"> quota for this name space. This value is compared to information in the </w:t>
            </w:r>
            <w:proofErr w:type="spellStart"/>
            <w:r>
              <w:rPr>
                <w:rFonts w:ascii="Arial" w:hAnsi="Arial" w:cs="Arial"/>
              </w:rPr>
              <w:t>fsinfopath</w:t>
            </w:r>
            <w:proofErr w:type="spellEnd"/>
            <w:r>
              <w:rPr>
                <w:rFonts w:ascii="Arial" w:hAnsi="Arial" w:cs="Arial"/>
              </w:rPr>
              <w:t xml:space="preserve"> file above about how many </w:t>
            </w:r>
            <w:proofErr w:type="spellStart"/>
            <w:r>
              <w:rPr>
                <w:rFonts w:ascii="Arial" w:hAnsi="Arial" w:cs="Arial"/>
              </w:rPr>
              <w:t>inodes</w:t>
            </w:r>
            <w:proofErr w:type="spellEnd"/>
            <w:r>
              <w:rPr>
                <w:rFonts w:ascii="Arial" w:hAnsi="Arial" w:cs="Arial"/>
              </w:rPr>
              <w:t xml:space="preserve"> have been used which is populated via lazy batch runs to determine and record </w:t>
            </w:r>
            <w:proofErr w:type="spellStart"/>
            <w:r>
              <w:rPr>
                <w:rFonts w:ascii="Arial" w:hAnsi="Arial" w:cs="Arial"/>
              </w:rPr>
              <w:t>inodes</w:t>
            </w:r>
            <w:proofErr w:type="spellEnd"/>
            <w:r>
              <w:rPr>
                <w:rFonts w:ascii="Arial" w:hAnsi="Arial" w:cs="Arial"/>
              </w:rPr>
              <w:t xml:space="preserve"> used.  This can be changed at any time, but will not take effect immediately as quota’s are done in a lazy way based on batch runs to update the </w:t>
            </w:r>
            <w:proofErr w:type="spellStart"/>
            <w:r>
              <w:rPr>
                <w:rFonts w:ascii="Arial" w:hAnsi="Arial" w:cs="Arial"/>
              </w:rPr>
              <w:t>fsinfopath</w:t>
            </w:r>
            <w:proofErr w:type="spellEnd"/>
            <w:r>
              <w:rPr>
                <w:rFonts w:ascii="Arial" w:hAnsi="Arial" w:cs="Arial"/>
              </w:rPr>
              <w:t xml:space="preserve"> file</w:t>
            </w:r>
          </w:p>
        </w:tc>
      </w:tr>
      <w:tr w:rsidR="000C7580" w14:paraId="2834E64C" w14:textId="77777777" w:rsidTr="0067649E">
        <w:trPr>
          <w:ins w:id="26" w:author="First name Last name" w:date="2015-04-12T16:18:00Z"/>
        </w:trPr>
        <w:tc>
          <w:tcPr>
            <w:tcW w:w="2137" w:type="dxa"/>
          </w:tcPr>
          <w:p w14:paraId="645501B3" w14:textId="1073C95B" w:rsidR="000C7580" w:rsidRDefault="000C7580" w:rsidP="0067649E">
            <w:pPr>
              <w:widowControl w:val="0"/>
              <w:autoSpaceDE w:val="0"/>
              <w:autoSpaceDN w:val="0"/>
              <w:adjustRightInd w:val="0"/>
              <w:rPr>
                <w:ins w:id="27" w:author="First name Last name" w:date="2015-04-12T16:18:00Z"/>
                <w:rFonts w:ascii="Arial" w:hAnsi="Arial" w:cs="Arial"/>
              </w:rPr>
            </w:pPr>
            <w:proofErr w:type="spellStart"/>
            <w:proofErr w:type="gramStart"/>
            <w:ins w:id="28" w:author="First name Last name" w:date="2015-04-12T16:18:00Z">
              <w:r>
                <w:rPr>
                  <w:rFonts w:ascii="Arial" w:hAnsi="Arial" w:cs="Arial"/>
                </w:rPr>
                <w:t>slavep</w:t>
              </w:r>
              <w:proofErr w:type="spellEnd"/>
              <w:proofErr w:type="gramEnd"/>
            </w:ins>
          </w:p>
        </w:tc>
        <w:tc>
          <w:tcPr>
            <w:tcW w:w="6719" w:type="dxa"/>
          </w:tcPr>
          <w:p w14:paraId="2C2F2897" w14:textId="5C011E40" w:rsidR="000C7580" w:rsidRDefault="000C7580" w:rsidP="0067649E">
            <w:pPr>
              <w:widowControl w:val="0"/>
              <w:autoSpaceDE w:val="0"/>
              <w:autoSpaceDN w:val="0"/>
              <w:adjustRightInd w:val="0"/>
              <w:rPr>
                <w:ins w:id="29" w:author="First name Last name" w:date="2015-04-12T16:18:00Z"/>
                <w:rFonts w:ascii="Arial" w:hAnsi="Arial" w:cs="Arial"/>
              </w:rPr>
            </w:pPr>
            <w:ins w:id="30" w:author="First name Last name" w:date="2015-04-12T16:18:00Z">
              <w:r>
                <w:rPr>
                  <w:rFonts w:ascii="Arial" w:hAnsi="Arial" w:cs="Arial"/>
                </w:rPr>
                <w:t>Path to slave metadata file systems</w:t>
              </w:r>
            </w:ins>
          </w:p>
        </w:tc>
      </w:tr>
      <w:tr w:rsidR="000C7580" w14:paraId="7A9B9683" w14:textId="77777777" w:rsidTr="0067649E">
        <w:trPr>
          <w:ins w:id="31" w:author="First name Last name" w:date="2015-04-12T16:18:00Z"/>
        </w:trPr>
        <w:tc>
          <w:tcPr>
            <w:tcW w:w="2137" w:type="dxa"/>
          </w:tcPr>
          <w:p w14:paraId="5E0170FE" w14:textId="11008344" w:rsidR="000C7580" w:rsidRDefault="000C7580" w:rsidP="0067649E">
            <w:pPr>
              <w:widowControl w:val="0"/>
              <w:autoSpaceDE w:val="0"/>
              <w:autoSpaceDN w:val="0"/>
              <w:adjustRightInd w:val="0"/>
              <w:rPr>
                <w:ins w:id="32" w:author="First name Last name" w:date="2015-04-12T16:18:00Z"/>
                <w:rFonts w:ascii="Arial" w:hAnsi="Arial" w:cs="Arial"/>
              </w:rPr>
            </w:pPr>
            <w:proofErr w:type="spellStart"/>
            <w:ins w:id="33" w:author="First name Last name" w:date="2015-04-12T16:18:00Z">
              <w:r>
                <w:rPr>
                  <w:rFonts w:ascii="Arial" w:hAnsi="Arial" w:cs="Arial"/>
                </w:rPr>
                <w:t>Slavepnum</w:t>
              </w:r>
              <w:proofErr w:type="spellEnd"/>
            </w:ins>
          </w:p>
        </w:tc>
        <w:tc>
          <w:tcPr>
            <w:tcW w:w="6719" w:type="dxa"/>
          </w:tcPr>
          <w:p w14:paraId="78589D68" w14:textId="65686AFB" w:rsidR="000C7580" w:rsidRDefault="000C7580" w:rsidP="0067649E">
            <w:pPr>
              <w:widowControl w:val="0"/>
              <w:autoSpaceDE w:val="0"/>
              <w:autoSpaceDN w:val="0"/>
              <w:adjustRightInd w:val="0"/>
              <w:rPr>
                <w:ins w:id="34" w:author="First name Last name" w:date="2015-04-12T16:18:00Z"/>
                <w:rFonts w:ascii="Arial" w:hAnsi="Arial" w:cs="Arial"/>
              </w:rPr>
            </w:pPr>
            <w:ins w:id="35" w:author="First name Last name" w:date="2015-04-12T16:18:00Z">
              <w:r>
                <w:rPr>
                  <w:rFonts w:ascii="Arial" w:hAnsi="Arial" w:cs="Arial"/>
                </w:rPr>
                <w:t>Max number of slave md file systems to hash across</w:t>
              </w:r>
            </w:ins>
          </w:p>
        </w:tc>
      </w:tr>
    </w:tbl>
    <w:p w14:paraId="5B6A3D12" w14:textId="77777777" w:rsidR="002633C6" w:rsidRDefault="002633C6" w:rsidP="004C6412">
      <w:pPr>
        <w:widowControl w:val="0"/>
        <w:autoSpaceDE w:val="0"/>
        <w:autoSpaceDN w:val="0"/>
        <w:adjustRightInd w:val="0"/>
        <w:rPr>
          <w:rFonts w:ascii="Arial" w:hAnsi="Arial" w:cs="Arial"/>
        </w:rPr>
      </w:pPr>
    </w:p>
    <w:p w14:paraId="3D2B92DF" w14:textId="77777777" w:rsidR="006F0053" w:rsidRPr="00F760C4" w:rsidRDefault="006F0053" w:rsidP="004C6412">
      <w:pPr>
        <w:widowControl w:val="0"/>
        <w:autoSpaceDE w:val="0"/>
        <w:autoSpaceDN w:val="0"/>
        <w:adjustRightInd w:val="0"/>
        <w:rPr>
          <w:rFonts w:ascii="Arial" w:hAnsi="Arial" w:cs="Arial"/>
        </w:rPr>
      </w:pPr>
      <w:r w:rsidRPr="00F760C4">
        <w:rPr>
          <w:rFonts w:ascii="Arial" w:hAnsi="Arial" w:cs="Arial"/>
        </w:rPr>
        <w:t>}</w:t>
      </w:r>
    </w:p>
    <w:p w14:paraId="4BAE4842" w14:textId="77777777" w:rsidR="006F0053" w:rsidRPr="00F760C4" w:rsidRDefault="006F0053" w:rsidP="004C6412">
      <w:pPr>
        <w:widowControl w:val="0"/>
        <w:autoSpaceDE w:val="0"/>
        <w:autoSpaceDN w:val="0"/>
        <w:adjustRightInd w:val="0"/>
        <w:rPr>
          <w:rFonts w:ascii="Arial" w:hAnsi="Arial" w:cs="Arial"/>
        </w:rPr>
      </w:pPr>
    </w:p>
    <w:p w14:paraId="205901A9" w14:textId="76F73E64" w:rsidR="005E0BA6" w:rsidRDefault="00FE5C00" w:rsidP="004C6412">
      <w:pPr>
        <w:widowControl w:val="0"/>
        <w:autoSpaceDE w:val="0"/>
        <w:autoSpaceDN w:val="0"/>
        <w:adjustRightInd w:val="0"/>
        <w:rPr>
          <w:rFonts w:ascii="Arial" w:hAnsi="Arial" w:cs="Arial"/>
        </w:rPr>
      </w:pPr>
      <w:proofErr w:type="spellStart"/>
      <w:r>
        <w:rPr>
          <w:rFonts w:ascii="Arial" w:hAnsi="Arial" w:cs="Arial"/>
        </w:rPr>
        <w:t>MAR</w:t>
      </w:r>
      <w:r w:rsidR="005E0BA6" w:rsidRPr="00F760C4">
        <w:rPr>
          <w:rFonts w:ascii="Arial" w:hAnsi="Arial" w:cs="Arial"/>
        </w:rPr>
        <w:t>_datarepo</w:t>
      </w:r>
      <w:proofErr w:type="spellEnd"/>
      <w:r w:rsidR="005E0BA6" w:rsidRPr="00F760C4">
        <w:rPr>
          <w:rFonts w:ascii="Arial" w:hAnsi="Arial" w:cs="Arial"/>
        </w:rPr>
        <w:t xml:space="preserve"> </w:t>
      </w:r>
      <w:proofErr w:type="gramStart"/>
      <w:r w:rsidR="005E0BA6" w:rsidRPr="00F760C4">
        <w:rPr>
          <w:rFonts w:ascii="Arial" w:hAnsi="Arial" w:cs="Arial"/>
        </w:rPr>
        <w:t>{  (</w:t>
      </w:r>
      <w:proofErr w:type="gramEnd"/>
      <w:r w:rsidR="005E0BA6" w:rsidRPr="00F760C4">
        <w:rPr>
          <w:rFonts w:ascii="Arial" w:hAnsi="Arial" w:cs="Arial"/>
        </w:rPr>
        <w:t>one stanza for each data repo</w:t>
      </w:r>
      <w:r w:rsidR="002633C6">
        <w:rPr>
          <w:rFonts w:ascii="Arial" w:hAnsi="Arial" w:cs="Arial"/>
        </w:rPr>
        <w:t>)</w:t>
      </w:r>
      <w:r w:rsidR="00D5500A">
        <w:rPr>
          <w:rFonts w:ascii="Arial" w:hAnsi="Arial" w:cs="Arial"/>
        </w:rPr>
        <w:t xml:space="preserve">  </w:t>
      </w:r>
      <w:r w:rsidR="005E0BA6" w:rsidRPr="00F760C4">
        <w:rPr>
          <w:rFonts w:ascii="Arial" w:hAnsi="Arial" w:cs="Arial"/>
        </w:rPr>
        <w:t xml:space="preserve"> {</w:t>
      </w:r>
    </w:p>
    <w:tbl>
      <w:tblPr>
        <w:tblStyle w:val="TableGrid"/>
        <w:tblW w:w="0" w:type="auto"/>
        <w:tblLook w:val="04A0" w:firstRow="1" w:lastRow="0" w:firstColumn="1" w:lastColumn="0" w:noHBand="0" w:noVBand="1"/>
      </w:tblPr>
      <w:tblGrid>
        <w:gridCol w:w="1924"/>
        <w:gridCol w:w="6932"/>
      </w:tblGrid>
      <w:tr w:rsidR="002633C6" w14:paraId="4910118D" w14:textId="77777777" w:rsidTr="0067649E">
        <w:tc>
          <w:tcPr>
            <w:tcW w:w="1924" w:type="dxa"/>
          </w:tcPr>
          <w:p w14:paraId="1FF4BE56"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name</w:t>
            </w:r>
            <w:proofErr w:type="gramEnd"/>
          </w:p>
        </w:tc>
        <w:tc>
          <w:tcPr>
            <w:tcW w:w="6932" w:type="dxa"/>
          </w:tcPr>
          <w:p w14:paraId="0B369C1F"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Name for this repo, this name is used in the namespace table above in the </w:t>
            </w:r>
            <w:proofErr w:type="spellStart"/>
            <w:r>
              <w:rPr>
                <w:rFonts w:ascii="Arial" w:hAnsi="Arial" w:cs="Arial"/>
              </w:rPr>
              <w:t>config</w:t>
            </w:r>
            <w:proofErr w:type="spellEnd"/>
            <w:r>
              <w:rPr>
                <w:rFonts w:ascii="Arial" w:hAnsi="Arial" w:cs="Arial"/>
              </w:rPr>
              <w:t xml:space="preserve"> file and it is also used stored with the file in </w:t>
            </w:r>
            <w:proofErr w:type="spellStart"/>
            <w:r>
              <w:rPr>
                <w:rFonts w:ascii="Arial" w:hAnsi="Arial" w:cs="Arial"/>
              </w:rPr>
              <w:t>xattr</w:t>
            </w:r>
            <w:proofErr w:type="spellEnd"/>
            <w:r>
              <w:rPr>
                <w:rFonts w:ascii="Arial" w:hAnsi="Arial" w:cs="Arial"/>
              </w:rPr>
              <w:t>, so this can not be changed easily.  It follows the same rules as deleting a repo in this list.</w:t>
            </w:r>
          </w:p>
        </w:tc>
      </w:tr>
      <w:tr w:rsidR="002633C6" w14:paraId="566FD4FA" w14:textId="77777777" w:rsidTr="0067649E">
        <w:tc>
          <w:tcPr>
            <w:tcW w:w="1924" w:type="dxa"/>
          </w:tcPr>
          <w:p w14:paraId="087E2239" w14:textId="77777777" w:rsidR="002633C6" w:rsidRDefault="002633C6" w:rsidP="0067649E">
            <w:pPr>
              <w:widowControl w:val="0"/>
              <w:autoSpaceDE w:val="0"/>
              <w:autoSpaceDN w:val="0"/>
              <w:adjustRightInd w:val="0"/>
              <w:rPr>
                <w:rFonts w:ascii="Arial" w:hAnsi="Arial" w:cs="Arial"/>
              </w:rPr>
            </w:pPr>
            <w:proofErr w:type="spellStart"/>
            <w:r>
              <w:rPr>
                <w:rFonts w:ascii="Arial" w:hAnsi="Arial" w:cs="Arial"/>
              </w:rPr>
              <w:t>URLprefix</w:t>
            </w:r>
            <w:proofErr w:type="spellEnd"/>
          </w:p>
        </w:tc>
        <w:tc>
          <w:tcPr>
            <w:tcW w:w="6932" w:type="dxa"/>
          </w:tcPr>
          <w:p w14:paraId="69F38992" w14:textId="77777777" w:rsidR="002633C6" w:rsidRDefault="002633C6" w:rsidP="0067649E">
            <w:pPr>
              <w:widowControl w:val="0"/>
              <w:autoSpaceDE w:val="0"/>
              <w:autoSpaceDN w:val="0"/>
              <w:adjustRightInd w:val="0"/>
              <w:rPr>
                <w:rFonts w:ascii="Arial" w:hAnsi="Arial" w:cs="Arial"/>
              </w:rPr>
            </w:pPr>
            <w:r>
              <w:rPr>
                <w:rFonts w:ascii="Arial" w:hAnsi="Arial" w:cs="Arial"/>
              </w:rPr>
              <w:t>This is a string associated with the repo used to access the repo</w:t>
            </w:r>
          </w:p>
          <w:p w14:paraId="3EF18DF7"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Object names will be repo </w:t>
            </w:r>
            <w:proofErr w:type="spellStart"/>
            <w:r>
              <w:rPr>
                <w:rFonts w:ascii="Arial" w:hAnsi="Arial" w:cs="Arial"/>
              </w:rPr>
              <w:t>URLprefex</w:t>
            </w:r>
            <w:proofErr w:type="spellEnd"/>
            <w:r>
              <w:rPr>
                <w:rFonts w:ascii="Arial" w:hAnsi="Arial" w:cs="Arial"/>
              </w:rPr>
              <w:t>/bucket/</w:t>
            </w:r>
            <w:proofErr w:type="spellStart"/>
            <w:r>
              <w:rPr>
                <w:rFonts w:ascii="Arial" w:hAnsi="Arial" w:cs="Arial"/>
              </w:rPr>
              <w:t>objid</w:t>
            </w:r>
            <w:proofErr w:type="spellEnd"/>
          </w:p>
          <w:p w14:paraId="53E01419"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Or really </w:t>
            </w:r>
            <w:proofErr w:type="spellStart"/>
            <w:r>
              <w:rPr>
                <w:rFonts w:ascii="Arial" w:hAnsi="Arial" w:cs="Arial"/>
              </w:rPr>
              <w:t>URLprefex</w:t>
            </w:r>
            <w:proofErr w:type="spellEnd"/>
            <w:r>
              <w:rPr>
                <w:rFonts w:ascii="Arial" w:hAnsi="Arial" w:cs="Arial"/>
              </w:rPr>
              <w:t>/</w:t>
            </w:r>
            <w:proofErr w:type="spellStart"/>
            <w:r>
              <w:rPr>
                <w:rFonts w:ascii="Arial" w:hAnsi="Arial" w:cs="Arial"/>
              </w:rPr>
              <w:t>namespace.repo</w:t>
            </w:r>
            <w:proofErr w:type="spellEnd"/>
            <w:r>
              <w:rPr>
                <w:rFonts w:ascii="Arial" w:hAnsi="Arial" w:cs="Arial"/>
              </w:rPr>
              <w:t>/</w:t>
            </w:r>
            <w:proofErr w:type="spellStart"/>
            <w:r>
              <w:rPr>
                <w:rFonts w:ascii="Arial" w:hAnsi="Arial" w:cs="Arial"/>
              </w:rPr>
              <w:t>objid</w:t>
            </w:r>
            <w:proofErr w:type="spellEnd"/>
            <w:r>
              <w:rPr>
                <w:rFonts w:ascii="Arial" w:hAnsi="Arial" w:cs="Arial"/>
              </w:rPr>
              <w:t xml:space="preserve"> (which is formed and stored in the </w:t>
            </w:r>
            <w:proofErr w:type="spellStart"/>
            <w:r>
              <w:rPr>
                <w:rFonts w:ascii="Arial" w:hAnsi="Arial" w:cs="Arial"/>
              </w:rPr>
              <w:t>MAR_objid</w:t>
            </w:r>
            <w:proofErr w:type="spellEnd"/>
            <w:r>
              <w:rPr>
                <w:rFonts w:ascii="Arial" w:hAnsi="Arial" w:cs="Arial"/>
              </w:rPr>
              <w:t xml:space="preserve"> </w:t>
            </w:r>
            <w:proofErr w:type="spellStart"/>
            <w:r>
              <w:rPr>
                <w:rFonts w:ascii="Arial" w:hAnsi="Arial" w:cs="Arial"/>
              </w:rPr>
              <w:t>xattr</w:t>
            </w:r>
            <w:proofErr w:type="spellEnd"/>
          </w:p>
        </w:tc>
      </w:tr>
      <w:tr w:rsidR="002633C6" w14:paraId="33DFB6B8" w14:textId="77777777" w:rsidTr="0067649E">
        <w:tc>
          <w:tcPr>
            <w:tcW w:w="1924" w:type="dxa"/>
          </w:tcPr>
          <w:p w14:paraId="1B4A691E"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updateinplace</w:t>
            </w:r>
            <w:proofErr w:type="spellEnd"/>
            <w:proofErr w:type="gramEnd"/>
          </w:p>
        </w:tc>
        <w:tc>
          <w:tcPr>
            <w:tcW w:w="6932" w:type="dxa"/>
          </w:tcPr>
          <w:p w14:paraId="10AF65C3" w14:textId="77777777" w:rsidR="002633C6" w:rsidRDefault="002633C6" w:rsidP="0067649E">
            <w:pPr>
              <w:widowControl w:val="0"/>
              <w:autoSpaceDE w:val="0"/>
              <w:autoSpaceDN w:val="0"/>
              <w:adjustRightInd w:val="0"/>
              <w:rPr>
                <w:rFonts w:ascii="Arial" w:hAnsi="Arial" w:cs="Arial"/>
              </w:rPr>
            </w:pPr>
            <w:r>
              <w:rPr>
                <w:rFonts w:ascii="Arial" w:hAnsi="Arial" w:cs="Arial"/>
              </w:rPr>
              <w:t>Updates in place for files in this repo are allowed.  This lets you decide if a file is in a repo that can do update in place then the FUSE and batch programs can allow update in place.  If a repo doesn’t allow this easily then you can forbid it.  It is probably good practice to not allow this for all repo’s used in a namespace but you don’t have to do that.  Update in place means that if you open for write</w:t>
            </w:r>
            <w:proofErr w:type="gramStart"/>
            <w:r>
              <w:rPr>
                <w:rFonts w:ascii="Arial" w:hAnsi="Arial" w:cs="Arial"/>
              </w:rPr>
              <w:t>,</w:t>
            </w:r>
            <w:proofErr w:type="gramEnd"/>
            <w:r>
              <w:rPr>
                <w:rFonts w:ascii="Arial" w:hAnsi="Arial" w:cs="Arial"/>
              </w:rPr>
              <w:t xml:space="preserve"> you have to overwrite the entire file from the beginning.  It also means that you cannot truncate the file to any other value than zero.  It also means that you cannot open with append and append to the </w:t>
            </w:r>
            <w:proofErr w:type="gramStart"/>
            <w:r>
              <w:rPr>
                <w:rFonts w:ascii="Arial" w:hAnsi="Arial" w:cs="Arial"/>
              </w:rPr>
              <w:t>file ,</w:t>
            </w:r>
            <w:proofErr w:type="gramEnd"/>
            <w:r>
              <w:rPr>
                <w:rFonts w:ascii="Arial" w:hAnsi="Arial" w:cs="Arial"/>
              </w:rPr>
              <w:t xml:space="preserve"> (although this capability might be changed at a later date). The software can use update in place for DIRECT as the </w:t>
            </w:r>
            <w:proofErr w:type="spellStart"/>
            <w:r>
              <w:rPr>
                <w:rFonts w:ascii="Arial" w:hAnsi="Arial" w:cs="Arial"/>
              </w:rPr>
              <w:t>repomethodinfo</w:t>
            </w:r>
            <w:proofErr w:type="spellEnd"/>
            <w:r>
              <w:rPr>
                <w:rFonts w:ascii="Arial" w:hAnsi="Arial" w:cs="Arial"/>
              </w:rPr>
              <w:t xml:space="preserve"> (which tells the software to put the file data in the metadata file).  (</w:t>
            </w:r>
            <w:proofErr w:type="gramStart"/>
            <w:r>
              <w:rPr>
                <w:rFonts w:ascii="Arial" w:hAnsi="Arial" w:cs="Arial"/>
              </w:rPr>
              <w:t>yes</w:t>
            </w:r>
            <w:proofErr w:type="gramEnd"/>
            <w:r>
              <w:rPr>
                <w:rFonts w:ascii="Arial" w:hAnsi="Arial" w:cs="Arial"/>
              </w:rPr>
              <w:t>/no).  This can be changed but it is not recommended.</w:t>
            </w:r>
          </w:p>
        </w:tc>
      </w:tr>
      <w:tr w:rsidR="002633C6" w14:paraId="6043CAEB" w14:textId="77777777" w:rsidTr="0067649E">
        <w:tc>
          <w:tcPr>
            <w:tcW w:w="1924" w:type="dxa"/>
          </w:tcPr>
          <w:p w14:paraId="28717242"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repomethodinfo</w:t>
            </w:r>
            <w:proofErr w:type="spellEnd"/>
            <w:proofErr w:type="gramEnd"/>
          </w:p>
        </w:tc>
        <w:tc>
          <w:tcPr>
            <w:tcW w:w="6932" w:type="dxa"/>
          </w:tcPr>
          <w:p w14:paraId="0C34E8C1" w14:textId="77777777" w:rsidR="002633C6" w:rsidRDefault="002633C6" w:rsidP="0067649E">
            <w:pPr>
              <w:widowControl w:val="0"/>
              <w:autoSpaceDE w:val="0"/>
              <w:autoSpaceDN w:val="0"/>
              <w:adjustRightInd w:val="0"/>
              <w:rPr>
                <w:ins w:id="36" w:author="First name Last name" w:date="2015-04-22T12:50:00Z"/>
                <w:rFonts w:ascii="Arial" w:hAnsi="Arial" w:cs="Arial"/>
              </w:rPr>
            </w:pPr>
            <w:r>
              <w:rPr>
                <w:rFonts w:ascii="Arial" w:hAnsi="Arial" w:cs="Arial"/>
              </w:rPr>
              <w:t>Info about method for accessing the object repo, like S3 or CDMI</w:t>
            </w:r>
          </w:p>
          <w:p w14:paraId="23391769" w14:textId="64D1EC88" w:rsidR="001A6F4C" w:rsidRDefault="001A6F4C" w:rsidP="0067649E">
            <w:pPr>
              <w:widowControl w:val="0"/>
              <w:autoSpaceDE w:val="0"/>
              <w:autoSpaceDN w:val="0"/>
              <w:adjustRightInd w:val="0"/>
              <w:rPr>
                <w:rFonts w:ascii="Arial" w:hAnsi="Arial" w:cs="Arial"/>
              </w:rPr>
            </w:pPr>
            <w:ins w:id="37" w:author="First name Last name" w:date="2015-04-22T12:50:00Z">
              <w:r>
                <w:rPr>
                  <w:rFonts w:ascii="Arial" w:hAnsi="Arial" w:cs="Arial"/>
                </w:rPr>
                <w:t>DIRECT means (use the metadata file system for the user data)</w:t>
              </w:r>
            </w:ins>
            <w:bookmarkStart w:id="38" w:name="_GoBack"/>
            <w:bookmarkEnd w:id="38"/>
          </w:p>
        </w:tc>
      </w:tr>
      <w:tr w:rsidR="002633C6" w14:paraId="300AA985" w14:textId="77777777" w:rsidTr="0067649E">
        <w:tc>
          <w:tcPr>
            <w:tcW w:w="1924" w:type="dxa"/>
          </w:tcPr>
          <w:p w14:paraId="23CC86EB"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securitymethod</w:t>
            </w:r>
            <w:proofErr w:type="spellEnd"/>
            <w:proofErr w:type="gramEnd"/>
          </w:p>
        </w:tc>
        <w:tc>
          <w:tcPr>
            <w:tcW w:w="6932" w:type="dxa"/>
          </w:tcPr>
          <w:p w14:paraId="7860AE46" w14:textId="77777777" w:rsidR="002633C6" w:rsidRDefault="002633C6" w:rsidP="0067649E">
            <w:pPr>
              <w:widowControl w:val="0"/>
              <w:autoSpaceDE w:val="0"/>
              <w:autoSpaceDN w:val="0"/>
              <w:adjustRightInd w:val="0"/>
              <w:rPr>
                <w:rFonts w:ascii="Arial" w:hAnsi="Arial" w:cs="Arial"/>
              </w:rPr>
            </w:pPr>
            <w:r>
              <w:rPr>
                <w:rFonts w:ascii="Arial" w:hAnsi="Arial" w:cs="Arial"/>
              </w:rPr>
              <w:t>Specifies a method for how security works on this repo (authentication/authorization), this can change as it is not recorded anywhere other than in this file but any backend storage system must be kept in sync with this method</w:t>
            </w:r>
          </w:p>
        </w:tc>
      </w:tr>
      <w:tr w:rsidR="002633C6" w14:paraId="0C010265" w14:textId="77777777" w:rsidTr="0067649E">
        <w:tc>
          <w:tcPr>
            <w:tcW w:w="1924" w:type="dxa"/>
          </w:tcPr>
          <w:p w14:paraId="241610FC"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sectype</w:t>
            </w:r>
            <w:proofErr w:type="spellEnd"/>
            <w:proofErr w:type="gramEnd"/>
          </w:p>
        </w:tc>
        <w:tc>
          <w:tcPr>
            <w:tcW w:w="6932" w:type="dxa"/>
          </w:tcPr>
          <w:p w14:paraId="7D9659D4"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encryption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encrypted with this type.</w:t>
            </w:r>
          </w:p>
        </w:tc>
      </w:tr>
      <w:tr w:rsidR="002633C6" w14:paraId="0051481C" w14:textId="77777777" w:rsidTr="0067649E">
        <w:tc>
          <w:tcPr>
            <w:tcW w:w="1924" w:type="dxa"/>
          </w:tcPr>
          <w:p w14:paraId="1DC5913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comptype</w:t>
            </w:r>
            <w:proofErr w:type="spellEnd"/>
            <w:proofErr w:type="gramEnd"/>
          </w:p>
        </w:tc>
        <w:tc>
          <w:tcPr>
            <w:tcW w:w="6932" w:type="dxa"/>
          </w:tcPr>
          <w:p w14:paraId="3F60D17C"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compression for data for the repo.  This </w:t>
            </w:r>
            <w:proofErr w:type="gramStart"/>
            <w:r>
              <w:rPr>
                <w:rFonts w:ascii="Arial" w:hAnsi="Arial" w:cs="Arial"/>
              </w:rPr>
              <w:t>can NOT</w:t>
            </w:r>
            <w:proofErr w:type="gramEnd"/>
            <w:r>
              <w:rPr>
                <w:rFonts w:ascii="Arial" w:hAnsi="Arial" w:cs="Arial"/>
              </w:rPr>
              <w:t xml:space="preserve"> change as all files that have data in this repo are compressed with this type.</w:t>
            </w:r>
          </w:p>
        </w:tc>
      </w:tr>
      <w:tr w:rsidR="002633C6" w14:paraId="60F3B7E3" w14:textId="77777777" w:rsidTr="0067649E">
        <w:tc>
          <w:tcPr>
            <w:tcW w:w="1924" w:type="dxa"/>
          </w:tcPr>
          <w:p w14:paraId="49480747"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correcttype</w:t>
            </w:r>
            <w:proofErr w:type="spellEnd"/>
            <w:proofErr w:type="gramEnd"/>
          </w:p>
        </w:tc>
        <w:tc>
          <w:tcPr>
            <w:tcW w:w="6932" w:type="dxa"/>
          </w:tcPr>
          <w:p w14:paraId="6B4C15F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correctness for data for the repo.  This </w:t>
            </w:r>
            <w:proofErr w:type="gramStart"/>
            <w:r>
              <w:rPr>
                <w:rFonts w:ascii="Arial" w:hAnsi="Arial" w:cs="Arial"/>
              </w:rPr>
              <w:t>can NOT</w:t>
            </w:r>
            <w:proofErr w:type="gramEnd"/>
            <w:r>
              <w:rPr>
                <w:rFonts w:ascii="Arial" w:hAnsi="Arial" w:cs="Arial"/>
              </w:rPr>
              <w:t xml:space="preserve"> change as all files that have data in this repo have this correction information calculated and stored with this type.</w:t>
            </w:r>
          </w:p>
        </w:tc>
      </w:tr>
      <w:tr w:rsidR="002633C6" w14:paraId="7B326F91" w14:textId="77777777" w:rsidTr="0067649E">
        <w:tc>
          <w:tcPr>
            <w:tcW w:w="1924" w:type="dxa"/>
          </w:tcPr>
          <w:p w14:paraId="00E275C8" w14:textId="77777777" w:rsidR="002633C6" w:rsidRDefault="002633C6" w:rsidP="0067649E">
            <w:pPr>
              <w:widowControl w:val="0"/>
              <w:autoSpaceDE w:val="0"/>
              <w:autoSpaceDN w:val="0"/>
              <w:adjustRightInd w:val="0"/>
              <w:rPr>
                <w:rFonts w:ascii="Arial" w:hAnsi="Arial" w:cs="Arial"/>
              </w:rPr>
            </w:pPr>
            <w:proofErr w:type="spellStart"/>
            <w:proofErr w:type="gramStart"/>
            <w:r>
              <w:rPr>
                <w:rFonts w:ascii="Arial" w:hAnsi="Arial" w:cs="Arial"/>
              </w:rPr>
              <w:t>onoffline</w:t>
            </w:r>
            <w:proofErr w:type="spellEnd"/>
            <w:proofErr w:type="gramEnd"/>
          </w:p>
        </w:tc>
        <w:tc>
          <w:tcPr>
            <w:tcW w:w="6932" w:type="dxa"/>
          </w:tcPr>
          <w:p w14:paraId="0ACD25DE"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method for bringing online a repo if the repo is of the type that allows it to be offline.   This value can </w:t>
            </w:r>
            <w:proofErr w:type="gramStart"/>
            <w:r>
              <w:rPr>
                <w:rFonts w:ascii="Arial" w:hAnsi="Arial" w:cs="Arial"/>
              </w:rPr>
              <w:t>change</w:t>
            </w:r>
            <w:proofErr w:type="gramEnd"/>
            <w:r>
              <w:rPr>
                <w:rFonts w:ascii="Arial" w:hAnsi="Arial" w:cs="Arial"/>
              </w:rPr>
              <w:t xml:space="preserve"> as it is dynamic.</w:t>
            </w:r>
          </w:p>
        </w:tc>
      </w:tr>
      <w:tr w:rsidR="002633C6" w14:paraId="008728D2" w14:textId="77777777" w:rsidTr="0067649E">
        <w:tc>
          <w:tcPr>
            <w:tcW w:w="1924" w:type="dxa"/>
          </w:tcPr>
          <w:p w14:paraId="58EF02AD" w14:textId="77777777" w:rsidR="002633C6" w:rsidRDefault="002633C6" w:rsidP="0067649E">
            <w:pPr>
              <w:widowControl w:val="0"/>
              <w:autoSpaceDE w:val="0"/>
              <w:autoSpaceDN w:val="0"/>
              <w:adjustRightInd w:val="0"/>
              <w:rPr>
                <w:rFonts w:ascii="Arial" w:hAnsi="Arial" w:cs="Arial"/>
              </w:rPr>
            </w:pPr>
            <w:proofErr w:type="gramStart"/>
            <w:r>
              <w:rPr>
                <w:rFonts w:ascii="Arial" w:hAnsi="Arial" w:cs="Arial"/>
              </w:rPr>
              <w:t>latency</w:t>
            </w:r>
            <w:proofErr w:type="gramEnd"/>
          </w:p>
        </w:tc>
        <w:tc>
          <w:tcPr>
            <w:tcW w:w="6932" w:type="dxa"/>
          </w:tcPr>
          <w:p w14:paraId="644685C8" w14:textId="77777777" w:rsidR="002633C6" w:rsidRDefault="002633C6" w:rsidP="0067649E">
            <w:pPr>
              <w:widowControl w:val="0"/>
              <w:autoSpaceDE w:val="0"/>
              <w:autoSpaceDN w:val="0"/>
              <w:adjustRightInd w:val="0"/>
              <w:rPr>
                <w:rFonts w:ascii="Arial" w:hAnsi="Arial" w:cs="Arial"/>
              </w:rPr>
            </w:pPr>
            <w:r>
              <w:rPr>
                <w:rFonts w:ascii="Arial" w:hAnsi="Arial" w:cs="Arial"/>
              </w:rPr>
              <w:t xml:space="preserve">Specifies a time it might take to bring a repo online.  This value can </w:t>
            </w:r>
            <w:proofErr w:type="gramStart"/>
            <w:r>
              <w:rPr>
                <w:rFonts w:ascii="Arial" w:hAnsi="Arial" w:cs="Arial"/>
              </w:rPr>
              <w:t>change</w:t>
            </w:r>
            <w:proofErr w:type="gramEnd"/>
            <w:r>
              <w:rPr>
                <w:rFonts w:ascii="Arial" w:hAnsi="Arial" w:cs="Arial"/>
              </w:rPr>
              <w:t xml:space="preserve"> as it is dynamic.</w:t>
            </w:r>
          </w:p>
        </w:tc>
      </w:tr>
    </w:tbl>
    <w:p w14:paraId="13561E39" w14:textId="0C636EF2" w:rsidR="005E0BA6" w:rsidRPr="00F760C4" w:rsidRDefault="005E0BA6" w:rsidP="002633C6">
      <w:pPr>
        <w:widowControl w:val="0"/>
        <w:autoSpaceDE w:val="0"/>
        <w:autoSpaceDN w:val="0"/>
        <w:adjustRightInd w:val="0"/>
        <w:rPr>
          <w:rFonts w:ascii="Arial" w:hAnsi="Arial" w:cs="Arial"/>
        </w:rPr>
      </w:pPr>
    </w:p>
    <w:p w14:paraId="69D2315E" w14:textId="77777777" w:rsidR="005E0BA6" w:rsidRPr="00F760C4" w:rsidRDefault="005E0BA6" w:rsidP="004C6412">
      <w:pPr>
        <w:widowControl w:val="0"/>
        <w:autoSpaceDE w:val="0"/>
        <w:autoSpaceDN w:val="0"/>
        <w:adjustRightInd w:val="0"/>
        <w:rPr>
          <w:rFonts w:ascii="Arial" w:hAnsi="Arial" w:cs="Arial"/>
        </w:rPr>
      </w:pPr>
      <w:r w:rsidRPr="00F760C4">
        <w:rPr>
          <w:rFonts w:ascii="Arial" w:hAnsi="Arial" w:cs="Arial"/>
        </w:rPr>
        <w:t>}</w:t>
      </w:r>
    </w:p>
    <w:p w14:paraId="02E95A5B" w14:textId="1A0C2087" w:rsidR="00207597" w:rsidRPr="00F760C4" w:rsidRDefault="00207597" w:rsidP="00D74277">
      <w:pPr>
        <w:widowControl w:val="0"/>
        <w:autoSpaceDE w:val="0"/>
        <w:autoSpaceDN w:val="0"/>
        <w:adjustRightInd w:val="0"/>
        <w:rPr>
          <w:rFonts w:ascii="Calibri" w:hAnsi="Calibri" w:cs="Calibri"/>
        </w:rPr>
      </w:pPr>
    </w:p>
    <w:sectPr w:rsidR="00207597" w:rsidRPr="00F760C4" w:rsidSect="0091527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 w:author="Jeffrey Inman" w:date="2015-04-10T09:51:00Z" w:initials="JI">
    <w:p w14:paraId="31AF1D21" w14:textId="25FD3E5A" w:rsidR="0046354A" w:rsidRDefault="0046354A">
      <w:pPr>
        <w:pStyle w:val="CommentText"/>
      </w:pPr>
      <w:r>
        <w:rPr>
          <w:rStyle w:val="CommentReference"/>
        </w:rPr>
        <w:annotationRef/>
      </w:r>
      <w:r>
        <w:t>Seems to me that the reversed time-stamp can be generated into obj-names, without requiring a field in the xattr.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412"/>
    <w:rsid w:val="000C7580"/>
    <w:rsid w:val="000C7A82"/>
    <w:rsid w:val="001A6F4C"/>
    <w:rsid w:val="001D18DE"/>
    <w:rsid w:val="001E2B02"/>
    <w:rsid w:val="00207597"/>
    <w:rsid w:val="002325E7"/>
    <w:rsid w:val="002633C6"/>
    <w:rsid w:val="002A14E8"/>
    <w:rsid w:val="002E0185"/>
    <w:rsid w:val="002F5ECB"/>
    <w:rsid w:val="00324687"/>
    <w:rsid w:val="003C6FD3"/>
    <w:rsid w:val="00426E9E"/>
    <w:rsid w:val="00436AF2"/>
    <w:rsid w:val="0046354A"/>
    <w:rsid w:val="00484238"/>
    <w:rsid w:val="00496A49"/>
    <w:rsid w:val="004C6412"/>
    <w:rsid w:val="005878B0"/>
    <w:rsid w:val="00591AD6"/>
    <w:rsid w:val="005E0BA6"/>
    <w:rsid w:val="005E2D15"/>
    <w:rsid w:val="0063616B"/>
    <w:rsid w:val="0067649E"/>
    <w:rsid w:val="006E6DB7"/>
    <w:rsid w:val="006F0053"/>
    <w:rsid w:val="00724720"/>
    <w:rsid w:val="00797853"/>
    <w:rsid w:val="007B25D7"/>
    <w:rsid w:val="00915273"/>
    <w:rsid w:val="00956F46"/>
    <w:rsid w:val="00991737"/>
    <w:rsid w:val="009B1FF2"/>
    <w:rsid w:val="00A22CC7"/>
    <w:rsid w:val="00A331AF"/>
    <w:rsid w:val="00A6073D"/>
    <w:rsid w:val="00A61317"/>
    <w:rsid w:val="00A6212F"/>
    <w:rsid w:val="00AC4B78"/>
    <w:rsid w:val="00AF279F"/>
    <w:rsid w:val="00B04236"/>
    <w:rsid w:val="00B117A0"/>
    <w:rsid w:val="00B15E67"/>
    <w:rsid w:val="00B378AB"/>
    <w:rsid w:val="00BB7686"/>
    <w:rsid w:val="00C534D8"/>
    <w:rsid w:val="00D5500A"/>
    <w:rsid w:val="00D56D73"/>
    <w:rsid w:val="00D74277"/>
    <w:rsid w:val="00DD658B"/>
    <w:rsid w:val="00E2006F"/>
    <w:rsid w:val="00E55C16"/>
    <w:rsid w:val="00E765B5"/>
    <w:rsid w:val="00EB2769"/>
    <w:rsid w:val="00F178AC"/>
    <w:rsid w:val="00F2792B"/>
    <w:rsid w:val="00F34A7F"/>
    <w:rsid w:val="00F760C4"/>
    <w:rsid w:val="00FE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961C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E5C0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C0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63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24687"/>
    <w:rPr>
      <w:sz w:val="18"/>
      <w:szCs w:val="18"/>
    </w:rPr>
  </w:style>
  <w:style w:type="paragraph" w:styleId="CommentText">
    <w:name w:val="annotation text"/>
    <w:basedOn w:val="Normal"/>
    <w:link w:val="CommentTextChar"/>
    <w:uiPriority w:val="99"/>
    <w:semiHidden/>
    <w:unhideWhenUsed/>
    <w:rsid w:val="00324687"/>
  </w:style>
  <w:style w:type="character" w:customStyle="1" w:styleId="CommentTextChar">
    <w:name w:val="Comment Text Char"/>
    <w:basedOn w:val="DefaultParagraphFont"/>
    <w:link w:val="CommentText"/>
    <w:uiPriority w:val="99"/>
    <w:semiHidden/>
    <w:rsid w:val="00324687"/>
  </w:style>
  <w:style w:type="paragraph" w:styleId="CommentSubject">
    <w:name w:val="annotation subject"/>
    <w:basedOn w:val="CommentText"/>
    <w:next w:val="CommentText"/>
    <w:link w:val="CommentSubjectChar"/>
    <w:uiPriority w:val="99"/>
    <w:semiHidden/>
    <w:unhideWhenUsed/>
    <w:rsid w:val="00324687"/>
    <w:rPr>
      <w:b/>
      <w:bCs/>
      <w:sz w:val="20"/>
      <w:szCs w:val="20"/>
    </w:rPr>
  </w:style>
  <w:style w:type="character" w:customStyle="1" w:styleId="CommentSubjectChar">
    <w:name w:val="Comment Subject Char"/>
    <w:basedOn w:val="CommentTextChar"/>
    <w:link w:val="CommentSubject"/>
    <w:uiPriority w:val="99"/>
    <w:semiHidden/>
    <w:rsid w:val="00324687"/>
    <w:rPr>
      <w:b/>
      <w:bCs/>
      <w:sz w:val="20"/>
      <w:szCs w:val="20"/>
    </w:rPr>
  </w:style>
  <w:style w:type="paragraph" w:styleId="Revision">
    <w:name w:val="Revision"/>
    <w:hidden/>
    <w:uiPriority w:val="99"/>
    <w:semiHidden/>
    <w:rsid w:val="00324687"/>
  </w:style>
  <w:style w:type="paragraph" w:styleId="BalloonText">
    <w:name w:val="Balloon Text"/>
    <w:basedOn w:val="Normal"/>
    <w:link w:val="BalloonTextChar"/>
    <w:uiPriority w:val="99"/>
    <w:semiHidden/>
    <w:unhideWhenUsed/>
    <w:rsid w:val="0032468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468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2005</Words>
  <Characters>11432</Characters>
  <Application>Microsoft Macintosh Word</Application>
  <DocSecurity>0</DocSecurity>
  <Lines>95</Lines>
  <Paragraphs>26</Paragraphs>
  <ScaleCrop>false</ScaleCrop>
  <Company>Los Alamos National Laboratory</Company>
  <LinksUpToDate>false</LinksUpToDate>
  <CharactersWithSpaces>13411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Grider</dc:creator>
  <cp:keywords/>
  <dc:description/>
  <cp:lastModifiedBy>First name Last name</cp:lastModifiedBy>
  <cp:revision>15</cp:revision>
  <dcterms:created xsi:type="dcterms:W3CDTF">2015-03-25T05:39:00Z</dcterms:created>
  <dcterms:modified xsi:type="dcterms:W3CDTF">2015-04-22T18:50:00Z</dcterms:modified>
</cp:coreProperties>
</file>